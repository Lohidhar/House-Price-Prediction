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2965" w14:textId="256927F9" w:rsidR="00643D30" w:rsidRPr="006460BA" w:rsidRDefault="003365E0" w:rsidP="003365E0">
      <w:pPr>
        <w:jc w:val="center"/>
        <w:rPr>
          <w:b/>
          <w:bCs/>
          <w:sz w:val="24"/>
          <w:szCs w:val="24"/>
        </w:rPr>
      </w:pPr>
      <w:r w:rsidRPr="006460BA">
        <w:rPr>
          <w:b/>
          <w:bCs/>
          <w:sz w:val="24"/>
          <w:szCs w:val="24"/>
        </w:rPr>
        <w:t>Project report for ESI</w:t>
      </w:r>
      <w:r w:rsidR="00010CE0" w:rsidRPr="006460BA">
        <w:rPr>
          <w:b/>
          <w:bCs/>
          <w:sz w:val="24"/>
          <w:szCs w:val="24"/>
        </w:rPr>
        <w:t>6612</w:t>
      </w:r>
    </w:p>
    <w:p w14:paraId="08A5F942" w14:textId="4ABC3BB2" w:rsidR="00010CE0" w:rsidRDefault="00EA6CE1" w:rsidP="003365E0">
      <w:pPr>
        <w:jc w:val="center"/>
        <w:rPr>
          <w:sz w:val="24"/>
          <w:szCs w:val="24"/>
        </w:rPr>
      </w:pPr>
      <w:r>
        <w:rPr>
          <w:sz w:val="24"/>
          <w:szCs w:val="24"/>
        </w:rPr>
        <w:t>Statistical Data Intelligence</w:t>
      </w:r>
    </w:p>
    <w:p w14:paraId="00E44599" w14:textId="32192B45" w:rsidR="00EA6CE1" w:rsidRDefault="00EA6CE1" w:rsidP="003365E0">
      <w:pPr>
        <w:jc w:val="center"/>
        <w:rPr>
          <w:sz w:val="24"/>
          <w:szCs w:val="24"/>
        </w:rPr>
      </w:pPr>
      <w:r>
        <w:rPr>
          <w:sz w:val="24"/>
          <w:szCs w:val="24"/>
        </w:rPr>
        <w:t>Fall 2023</w:t>
      </w:r>
    </w:p>
    <w:p w14:paraId="60C28588" w14:textId="6E7B2B2C" w:rsidR="00EA6CE1" w:rsidRDefault="00EA6CE1" w:rsidP="003365E0">
      <w:pPr>
        <w:jc w:val="center"/>
        <w:rPr>
          <w:sz w:val="24"/>
          <w:szCs w:val="24"/>
        </w:rPr>
      </w:pPr>
      <w:r>
        <w:rPr>
          <w:sz w:val="24"/>
          <w:szCs w:val="24"/>
        </w:rPr>
        <w:t>University of South Florida, Tampa</w:t>
      </w:r>
    </w:p>
    <w:p w14:paraId="1B054BE5" w14:textId="353D5906" w:rsidR="00EA6CE1" w:rsidRDefault="00EA6CE1" w:rsidP="003365E0">
      <w:pPr>
        <w:jc w:val="center"/>
        <w:rPr>
          <w:sz w:val="24"/>
          <w:szCs w:val="24"/>
        </w:rPr>
      </w:pPr>
      <w:r>
        <w:rPr>
          <w:noProof/>
        </w:rPr>
        <w:drawing>
          <wp:inline distT="0" distB="0" distL="0" distR="0" wp14:anchorId="0D8D03F0" wp14:editId="75DCCFF9">
            <wp:extent cx="1962150" cy="1962150"/>
            <wp:effectExtent l="0" t="0" r="0" b="0"/>
            <wp:docPr id="1482414539" name="Picture 1482414539" descr="University of South Florid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outh Florida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71821E8A" w14:textId="77777777" w:rsidR="00EA6CE1" w:rsidRDefault="00EA6CE1" w:rsidP="003365E0">
      <w:pPr>
        <w:jc w:val="center"/>
        <w:rPr>
          <w:sz w:val="24"/>
          <w:szCs w:val="24"/>
        </w:rPr>
      </w:pPr>
    </w:p>
    <w:p w14:paraId="0600E9DC" w14:textId="0D72A31D" w:rsidR="00EA6CE1" w:rsidRDefault="00C83409" w:rsidP="003365E0">
      <w:pPr>
        <w:jc w:val="center"/>
        <w:rPr>
          <w:b/>
          <w:bCs/>
          <w:sz w:val="28"/>
          <w:szCs w:val="28"/>
        </w:rPr>
      </w:pPr>
      <w:r w:rsidRPr="00B700E0">
        <w:rPr>
          <w:b/>
          <w:bCs/>
          <w:sz w:val="28"/>
          <w:szCs w:val="28"/>
        </w:rPr>
        <w:t>House Prices-Advanced Regression Techniques</w:t>
      </w:r>
    </w:p>
    <w:p w14:paraId="30D81467" w14:textId="77777777" w:rsidR="00DC2689" w:rsidRDefault="00DC2689" w:rsidP="003365E0">
      <w:pPr>
        <w:jc w:val="center"/>
        <w:rPr>
          <w:b/>
          <w:bCs/>
          <w:sz w:val="28"/>
          <w:szCs w:val="28"/>
        </w:rPr>
      </w:pPr>
    </w:p>
    <w:p w14:paraId="7414C958" w14:textId="4B6E386D" w:rsidR="00DC2689" w:rsidRDefault="00DC2689" w:rsidP="001C3E34">
      <w:pPr>
        <w:jc w:val="center"/>
        <w:rPr>
          <w:b/>
          <w:bCs/>
          <w:sz w:val="28"/>
          <w:szCs w:val="28"/>
        </w:rPr>
      </w:pPr>
    </w:p>
    <w:p w14:paraId="480C4626" w14:textId="1D0B8A71" w:rsidR="00DC2689" w:rsidRPr="001A4F7C" w:rsidRDefault="00DC2689" w:rsidP="003365E0">
      <w:pPr>
        <w:jc w:val="center"/>
        <w:rPr>
          <w:b/>
          <w:sz w:val="24"/>
          <w:szCs w:val="24"/>
        </w:rPr>
      </w:pPr>
      <w:r w:rsidRPr="001A4F7C">
        <w:rPr>
          <w:b/>
          <w:sz w:val="24"/>
          <w:szCs w:val="24"/>
        </w:rPr>
        <w:t>Presented by</w:t>
      </w:r>
    </w:p>
    <w:p w14:paraId="238644DB" w14:textId="39FD70BA" w:rsidR="00DC2689" w:rsidRPr="00AF6F16" w:rsidRDefault="00DC2689" w:rsidP="003365E0">
      <w:pPr>
        <w:jc w:val="center"/>
        <w:rPr>
          <w:sz w:val="24"/>
          <w:szCs w:val="24"/>
          <w:lang w:val="es-ES"/>
        </w:rPr>
      </w:pPr>
      <w:r w:rsidRPr="00AF6F16">
        <w:rPr>
          <w:sz w:val="24"/>
          <w:szCs w:val="24"/>
          <w:lang w:val="es-ES"/>
        </w:rPr>
        <w:t>Lohidhar Kolla- U08206440</w:t>
      </w:r>
    </w:p>
    <w:p w14:paraId="43DE8B09" w14:textId="5317250F" w:rsidR="00DC2689" w:rsidRPr="001C3161" w:rsidRDefault="00DC2689" w:rsidP="003365E0">
      <w:pPr>
        <w:jc w:val="center"/>
        <w:rPr>
          <w:sz w:val="24"/>
          <w:szCs w:val="24"/>
          <w:lang w:val="es-ES"/>
        </w:rPr>
      </w:pPr>
      <w:r w:rsidRPr="001C3161">
        <w:rPr>
          <w:sz w:val="24"/>
          <w:szCs w:val="24"/>
          <w:lang w:val="es-ES"/>
        </w:rPr>
        <w:t>Srivalli Chintapalli- U26</w:t>
      </w:r>
      <w:r w:rsidR="00AF6F16" w:rsidRPr="001C3161">
        <w:rPr>
          <w:sz w:val="24"/>
          <w:szCs w:val="24"/>
          <w:lang w:val="es-ES"/>
        </w:rPr>
        <w:t>366427</w:t>
      </w:r>
    </w:p>
    <w:p w14:paraId="4EA9B109" w14:textId="65F2CB74" w:rsidR="00DC2689" w:rsidRPr="001C3161" w:rsidRDefault="00DC2689" w:rsidP="003365E0">
      <w:pPr>
        <w:jc w:val="center"/>
        <w:rPr>
          <w:sz w:val="24"/>
          <w:szCs w:val="24"/>
        </w:rPr>
      </w:pPr>
      <w:r w:rsidRPr="001C3161">
        <w:rPr>
          <w:sz w:val="24"/>
          <w:szCs w:val="24"/>
        </w:rPr>
        <w:t>Santhosh Kunooru</w:t>
      </w:r>
      <w:r w:rsidR="00AF6F16" w:rsidRPr="001C3161">
        <w:rPr>
          <w:sz w:val="24"/>
          <w:szCs w:val="24"/>
        </w:rPr>
        <w:t>- U57217608</w:t>
      </w:r>
    </w:p>
    <w:p w14:paraId="3778CBFA" w14:textId="5F37603B" w:rsidR="007C7B9B" w:rsidRDefault="003D7180" w:rsidP="003365E0">
      <w:pPr>
        <w:jc w:val="center"/>
        <w:rPr>
          <w:rFonts w:cstheme="minorHAnsi"/>
          <w:b/>
          <w:bCs/>
          <w:sz w:val="24"/>
          <w:szCs w:val="24"/>
        </w:rPr>
      </w:pPr>
      <w:r w:rsidRPr="00997D75">
        <w:rPr>
          <w:rFonts w:cstheme="minorHAnsi"/>
          <w:b/>
          <w:bCs/>
          <w:sz w:val="24"/>
          <w:szCs w:val="24"/>
        </w:rPr>
        <w:t>Master of Science in Industrial Engineering</w:t>
      </w:r>
    </w:p>
    <w:p w14:paraId="72AC6D27" w14:textId="5E779C1E" w:rsidR="003D7180" w:rsidRPr="003D7180" w:rsidRDefault="003D7180" w:rsidP="001C3E34">
      <w:pPr>
        <w:jc w:val="center"/>
        <w:rPr>
          <w:sz w:val="24"/>
          <w:szCs w:val="24"/>
        </w:rPr>
      </w:pPr>
    </w:p>
    <w:p w14:paraId="259071BB" w14:textId="50C39BFE" w:rsidR="007C7B9B" w:rsidRPr="001C3161" w:rsidRDefault="007C7B9B" w:rsidP="003365E0">
      <w:pPr>
        <w:jc w:val="center"/>
        <w:rPr>
          <w:b/>
          <w:bCs/>
          <w:sz w:val="24"/>
          <w:szCs w:val="24"/>
        </w:rPr>
      </w:pPr>
      <w:r w:rsidRPr="001C3161">
        <w:rPr>
          <w:b/>
          <w:bCs/>
          <w:sz w:val="24"/>
          <w:szCs w:val="24"/>
        </w:rPr>
        <w:t xml:space="preserve">Under the guidance of </w:t>
      </w:r>
    </w:p>
    <w:p w14:paraId="5416D466" w14:textId="70C9C7F6" w:rsidR="00A225DD" w:rsidRPr="001C3161" w:rsidRDefault="00A225DD" w:rsidP="003365E0">
      <w:pPr>
        <w:jc w:val="center"/>
        <w:rPr>
          <w:sz w:val="24"/>
          <w:szCs w:val="24"/>
        </w:rPr>
      </w:pPr>
      <w:r w:rsidRPr="001C3161">
        <w:rPr>
          <w:sz w:val="24"/>
          <w:szCs w:val="24"/>
        </w:rPr>
        <w:t>Dr. Walter Silva Sotillo</w:t>
      </w:r>
    </w:p>
    <w:p w14:paraId="6013357B" w14:textId="478833AD" w:rsidR="00A225DD" w:rsidRPr="001C3161" w:rsidRDefault="002D4BC0" w:rsidP="003365E0">
      <w:pPr>
        <w:jc w:val="center"/>
        <w:rPr>
          <w:sz w:val="24"/>
          <w:szCs w:val="24"/>
        </w:rPr>
      </w:pPr>
      <w:r w:rsidRPr="001C3161">
        <w:rPr>
          <w:sz w:val="24"/>
          <w:szCs w:val="24"/>
        </w:rPr>
        <w:lastRenderedPageBreak/>
        <w:t>Mr. Kim Huynh</w:t>
      </w:r>
    </w:p>
    <w:p w14:paraId="56ED8357" w14:textId="2FF7B508" w:rsidR="001C3E34" w:rsidRPr="001C3E34" w:rsidRDefault="009C3EEF" w:rsidP="001C3E34">
      <w:pPr>
        <w:rPr>
          <w:rFonts w:cstheme="minorHAnsi"/>
          <w:b/>
          <w:bCs/>
          <w:sz w:val="24"/>
          <w:szCs w:val="24"/>
        </w:rPr>
      </w:pPr>
      <w:r>
        <w:rPr>
          <w:rFonts w:cstheme="minorHAnsi"/>
          <w:b/>
          <w:bCs/>
          <w:sz w:val="24"/>
          <w:szCs w:val="24"/>
        </w:rPr>
        <w:t xml:space="preserve">                               </w:t>
      </w:r>
      <w:r w:rsidRPr="00997D75">
        <w:rPr>
          <w:rFonts w:cstheme="minorHAnsi"/>
          <w:b/>
          <w:bCs/>
          <w:sz w:val="24"/>
          <w:szCs w:val="24"/>
        </w:rPr>
        <w:t>Department of Industrial and Management Systems Engineering</w:t>
      </w:r>
    </w:p>
    <w:p w14:paraId="1A4E87C8" w14:textId="77777777" w:rsidR="009C3EEF" w:rsidRPr="009C3EEF" w:rsidRDefault="009C3EEF" w:rsidP="003365E0">
      <w:pPr>
        <w:jc w:val="center"/>
        <w:rPr>
          <w:sz w:val="24"/>
          <w:szCs w:val="24"/>
        </w:rPr>
      </w:pPr>
    </w:p>
    <w:p w14:paraId="7D8032E2" w14:textId="77777777" w:rsidR="002D4BC0" w:rsidRPr="009C3EEF" w:rsidRDefault="002D4BC0" w:rsidP="003365E0">
      <w:pPr>
        <w:jc w:val="center"/>
        <w:rPr>
          <w:sz w:val="24"/>
          <w:szCs w:val="24"/>
        </w:rPr>
      </w:pPr>
    </w:p>
    <w:p w14:paraId="03BFFA2B" w14:textId="5A7D90BF" w:rsidR="007C7B9B" w:rsidRPr="009C3EEF" w:rsidRDefault="009C3EEF" w:rsidP="003365E0">
      <w:pPr>
        <w:jc w:val="center"/>
        <w:rPr>
          <w:b/>
          <w:bCs/>
          <w:sz w:val="28"/>
          <w:szCs w:val="28"/>
        </w:rPr>
      </w:pPr>
      <w:r w:rsidRPr="009C3EEF">
        <w:rPr>
          <w:b/>
          <w:bCs/>
          <w:sz w:val="28"/>
          <w:szCs w:val="28"/>
        </w:rPr>
        <w:t>Contents</w:t>
      </w:r>
    </w:p>
    <w:p w14:paraId="0E1CDB16" w14:textId="3F7A1093" w:rsidR="009C3EEF" w:rsidRDefault="009C3EEF" w:rsidP="003365E0">
      <w:pPr>
        <w:jc w:val="center"/>
        <w:rPr>
          <w:sz w:val="28"/>
          <w:szCs w:val="28"/>
        </w:rPr>
      </w:pPr>
    </w:p>
    <w:p w14:paraId="48DAB8F5" w14:textId="77777777" w:rsidR="009C3EEF" w:rsidRDefault="009C3EEF">
      <w:pPr>
        <w:rPr>
          <w:sz w:val="28"/>
          <w:szCs w:val="28"/>
        </w:rPr>
      </w:pPr>
      <w:r>
        <w:rPr>
          <w:sz w:val="28"/>
          <w:szCs w:val="28"/>
        </w:rPr>
        <w:br w:type="page"/>
      </w:r>
    </w:p>
    <w:p w14:paraId="142FBB5B" w14:textId="215CC803" w:rsidR="001C3E34" w:rsidRPr="006460BA" w:rsidRDefault="001C3E34" w:rsidP="006460BA">
      <w:pPr>
        <w:jc w:val="center"/>
        <w:rPr>
          <w:del w:id="0" w:author="Microsoft Word" w:date="2023-12-04T19:04:00Z"/>
          <w:b/>
          <w:bCs/>
          <w:sz w:val="28"/>
          <w:szCs w:val="28"/>
        </w:rPr>
      </w:pPr>
      <w:del w:id="1" w:author="Microsoft Word" w:date="2023-12-04T19:04:00Z">
        <w:r w:rsidRPr="006460BA">
          <w:rPr>
            <w:b/>
            <w:bCs/>
            <w:sz w:val="28"/>
            <w:szCs w:val="28"/>
          </w:rPr>
          <w:lastRenderedPageBreak/>
          <w:delText>Contents</w:delText>
        </w:r>
      </w:del>
    </w:p>
    <w:p w14:paraId="46E4E245" w14:textId="77777777" w:rsidR="006460BA" w:rsidRDefault="006460BA" w:rsidP="00A44143">
      <w:pPr>
        <w:jc w:val="center"/>
        <w:rPr>
          <w:b/>
          <w:bCs/>
          <w:sz w:val="28"/>
          <w:szCs w:val="28"/>
        </w:rPr>
      </w:pPr>
    </w:p>
    <w:p w14:paraId="262339C4" w14:textId="77777777" w:rsidR="006460BA" w:rsidRDefault="006460BA" w:rsidP="00A44143">
      <w:pPr>
        <w:jc w:val="center"/>
        <w:rPr>
          <w:b/>
          <w:bCs/>
          <w:sz w:val="28"/>
          <w:szCs w:val="28"/>
        </w:rPr>
      </w:pPr>
    </w:p>
    <w:p w14:paraId="34AC8F4B" w14:textId="77777777" w:rsidR="006460BA" w:rsidRDefault="006460BA" w:rsidP="00A44143">
      <w:pPr>
        <w:jc w:val="center"/>
        <w:rPr>
          <w:b/>
          <w:bCs/>
          <w:sz w:val="28"/>
          <w:szCs w:val="28"/>
        </w:rPr>
      </w:pPr>
    </w:p>
    <w:p w14:paraId="77D10518" w14:textId="77777777" w:rsidR="006460BA" w:rsidRDefault="006460BA" w:rsidP="00A44143">
      <w:pPr>
        <w:jc w:val="center"/>
        <w:rPr>
          <w:b/>
          <w:bCs/>
          <w:sz w:val="28"/>
          <w:szCs w:val="28"/>
        </w:rPr>
      </w:pPr>
    </w:p>
    <w:p w14:paraId="02B57598" w14:textId="77777777" w:rsidR="006460BA" w:rsidRDefault="006460BA" w:rsidP="00A44143">
      <w:pPr>
        <w:jc w:val="center"/>
        <w:rPr>
          <w:b/>
          <w:bCs/>
          <w:sz w:val="28"/>
          <w:szCs w:val="28"/>
        </w:rPr>
      </w:pPr>
    </w:p>
    <w:p w14:paraId="1C1AE332" w14:textId="77777777" w:rsidR="006460BA" w:rsidRDefault="006460BA" w:rsidP="00A44143">
      <w:pPr>
        <w:jc w:val="center"/>
        <w:rPr>
          <w:b/>
          <w:bCs/>
          <w:sz w:val="28"/>
          <w:szCs w:val="28"/>
        </w:rPr>
      </w:pPr>
    </w:p>
    <w:p w14:paraId="3CB86022" w14:textId="77777777" w:rsidR="006460BA" w:rsidRDefault="006460BA" w:rsidP="00A44143">
      <w:pPr>
        <w:jc w:val="center"/>
        <w:rPr>
          <w:b/>
          <w:bCs/>
          <w:sz w:val="28"/>
          <w:szCs w:val="28"/>
        </w:rPr>
      </w:pPr>
    </w:p>
    <w:p w14:paraId="04766701" w14:textId="77777777" w:rsidR="006460BA" w:rsidRDefault="006460BA" w:rsidP="00A44143">
      <w:pPr>
        <w:jc w:val="center"/>
        <w:rPr>
          <w:b/>
          <w:bCs/>
          <w:sz w:val="28"/>
          <w:szCs w:val="28"/>
        </w:rPr>
      </w:pPr>
    </w:p>
    <w:p w14:paraId="1C434FF1" w14:textId="77777777" w:rsidR="006460BA" w:rsidRDefault="006460BA" w:rsidP="00A44143">
      <w:pPr>
        <w:jc w:val="center"/>
        <w:rPr>
          <w:b/>
          <w:bCs/>
          <w:sz w:val="28"/>
          <w:szCs w:val="28"/>
        </w:rPr>
      </w:pPr>
    </w:p>
    <w:p w14:paraId="10D31180" w14:textId="77777777" w:rsidR="006460BA" w:rsidRDefault="006460BA" w:rsidP="00A44143">
      <w:pPr>
        <w:jc w:val="center"/>
        <w:rPr>
          <w:b/>
          <w:bCs/>
          <w:sz w:val="28"/>
          <w:szCs w:val="28"/>
        </w:rPr>
      </w:pPr>
    </w:p>
    <w:p w14:paraId="685B8B09" w14:textId="77777777" w:rsidR="006460BA" w:rsidRDefault="006460BA" w:rsidP="00A44143">
      <w:pPr>
        <w:jc w:val="center"/>
        <w:rPr>
          <w:b/>
          <w:bCs/>
          <w:sz w:val="28"/>
          <w:szCs w:val="28"/>
        </w:rPr>
      </w:pPr>
    </w:p>
    <w:p w14:paraId="47A372D1" w14:textId="77777777" w:rsidR="006460BA" w:rsidRDefault="006460BA" w:rsidP="00A44143">
      <w:pPr>
        <w:jc w:val="center"/>
        <w:rPr>
          <w:b/>
          <w:bCs/>
          <w:sz w:val="28"/>
          <w:szCs w:val="28"/>
        </w:rPr>
      </w:pPr>
    </w:p>
    <w:p w14:paraId="7E6D1086" w14:textId="77777777" w:rsidR="006460BA" w:rsidRDefault="006460BA" w:rsidP="00A44143">
      <w:pPr>
        <w:jc w:val="center"/>
        <w:rPr>
          <w:b/>
          <w:bCs/>
          <w:sz w:val="28"/>
          <w:szCs w:val="28"/>
        </w:rPr>
      </w:pPr>
    </w:p>
    <w:p w14:paraId="3FE3D319" w14:textId="77777777" w:rsidR="00370E5B" w:rsidRDefault="00370E5B" w:rsidP="00A44143">
      <w:pPr>
        <w:jc w:val="center"/>
        <w:rPr>
          <w:b/>
          <w:bCs/>
          <w:sz w:val="28"/>
          <w:szCs w:val="28"/>
        </w:rPr>
      </w:pPr>
    </w:p>
    <w:p w14:paraId="2EAEA695" w14:textId="77777777" w:rsidR="00370E5B" w:rsidRDefault="00370E5B" w:rsidP="00A44143">
      <w:pPr>
        <w:jc w:val="center"/>
        <w:rPr>
          <w:b/>
          <w:bCs/>
          <w:sz w:val="28"/>
          <w:szCs w:val="28"/>
        </w:rPr>
      </w:pPr>
    </w:p>
    <w:p w14:paraId="1FDFFB95" w14:textId="77777777" w:rsidR="00370E5B" w:rsidRDefault="00370E5B" w:rsidP="00A44143">
      <w:pPr>
        <w:jc w:val="center"/>
        <w:rPr>
          <w:b/>
          <w:bCs/>
          <w:sz w:val="28"/>
          <w:szCs w:val="28"/>
        </w:rPr>
      </w:pPr>
    </w:p>
    <w:p w14:paraId="51CDAD15" w14:textId="77777777" w:rsidR="00370E5B" w:rsidRDefault="00370E5B" w:rsidP="00A44143">
      <w:pPr>
        <w:jc w:val="center"/>
        <w:rPr>
          <w:b/>
          <w:bCs/>
          <w:sz w:val="28"/>
          <w:szCs w:val="28"/>
        </w:rPr>
      </w:pPr>
    </w:p>
    <w:p w14:paraId="79459F80" w14:textId="77777777" w:rsidR="00370E5B" w:rsidRDefault="00370E5B" w:rsidP="00A44143">
      <w:pPr>
        <w:jc w:val="center"/>
        <w:rPr>
          <w:b/>
          <w:bCs/>
          <w:sz w:val="28"/>
          <w:szCs w:val="28"/>
        </w:rPr>
      </w:pPr>
    </w:p>
    <w:p w14:paraId="52BD33D3" w14:textId="5A75EE58" w:rsidR="00B700E0" w:rsidRDefault="00A44143" w:rsidP="00A44143">
      <w:pPr>
        <w:jc w:val="center"/>
        <w:rPr>
          <w:b/>
          <w:bCs/>
          <w:sz w:val="28"/>
          <w:szCs w:val="28"/>
        </w:rPr>
      </w:pPr>
      <w:r w:rsidRPr="00A44143">
        <w:rPr>
          <w:b/>
          <w:bCs/>
          <w:sz w:val="28"/>
          <w:szCs w:val="28"/>
        </w:rPr>
        <w:lastRenderedPageBreak/>
        <w:t>Introduction</w:t>
      </w:r>
    </w:p>
    <w:p w14:paraId="137EABC9" w14:textId="77777777" w:rsidR="00370E5B" w:rsidRDefault="00370E5B" w:rsidP="00370E5B">
      <w:pPr>
        <w:ind w:left="0"/>
        <w:rPr>
          <w:b/>
          <w:bCs/>
          <w:sz w:val="24"/>
          <w:szCs w:val="24"/>
        </w:rPr>
      </w:pPr>
      <w:r>
        <w:rPr>
          <w:b/>
          <w:bCs/>
          <w:sz w:val="24"/>
          <w:szCs w:val="24"/>
        </w:rPr>
        <w:t>1.1.</w:t>
      </w:r>
      <w:r w:rsidRPr="00370E5B">
        <w:rPr>
          <w:b/>
          <w:bCs/>
          <w:sz w:val="24"/>
          <w:szCs w:val="24"/>
        </w:rPr>
        <w:t xml:space="preserve"> Background</w:t>
      </w:r>
      <w:r w:rsidR="00841485" w:rsidRPr="00370E5B">
        <w:rPr>
          <w:b/>
          <w:bCs/>
          <w:sz w:val="24"/>
          <w:szCs w:val="24"/>
        </w:rPr>
        <w:t xml:space="preserve"> Information</w:t>
      </w:r>
    </w:p>
    <w:p w14:paraId="5BA5D620" w14:textId="2D7242F0" w:rsidR="00841485" w:rsidRPr="00370E5B" w:rsidRDefault="00DA5146" w:rsidP="00370E5B">
      <w:pPr>
        <w:ind w:left="0"/>
        <w:rPr>
          <w:b/>
          <w:bCs/>
          <w:sz w:val="24"/>
          <w:szCs w:val="24"/>
        </w:rPr>
      </w:pPr>
      <w:r w:rsidRPr="00370E5B">
        <w:rPr>
          <w:sz w:val="24"/>
          <w:szCs w:val="24"/>
        </w:rPr>
        <w:t xml:space="preserve">Data analytics </w:t>
      </w:r>
      <w:r w:rsidR="008B5CBF" w:rsidRPr="00370E5B">
        <w:rPr>
          <w:sz w:val="24"/>
          <w:szCs w:val="24"/>
        </w:rPr>
        <w:t xml:space="preserve">in predicting housing prices empowers real estate agents, buyers, </w:t>
      </w:r>
      <w:r w:rsidR="0004105C" w:rsidRPr="00370E5B">
        <w:rPr>
          <w:sz w:val="24"/>
          <w:szCs w:val="24"/>
        </w:rPr>
        <w:t>and analysts</w:t>
      </w:r>
      <w:r w:rsidR="008B5CBF" w:rsidRPr="00370E5B">
        <w:rPr>
          <w:sz w:val="24"/>
          <w:szCs w:val="24"/>
        </w:rPr>
        <w:t xml:space="preserve"> in making </w:t>
      </w:r>
      <w:r w:rsidR="00764F40" w:rsidRPr="00370E5B">
        <w:rPr>
          <w:sz w:val="24"/>
          <w:szCs w:val="24"/>
        </w:rPr>
        <w:t>data-driven</w:t>
      </w:r>
      <w:r w:rsidR="008B5CBF" w:rsidRPr="00370E5B">
        <w:rPr>
          <w:sz w:val="24"/>
          <w:szCs w:val="24"/>
        </w:rPr>
        <w:t xml:space="preserve"> dec</w:t>
      </w:r>
      <w:r w:rsidR="00764F40" w:rsidRPr="00370E5B">
        <w:rPr>
          <w:sz w:val="24"/>
          <w:szCs w:val="24"/>
        </w:rPr>
        <w:t xml:space="preserve">isions about the sale </w:t>
      </w:r>
      <w:r w:rsidR="0004105C" w:rsidRPr="00370E5B">
        <w:rPr>
          <w:sz w:val="24"/>
          <w:szCs w:val="24"/>
        </w:rPr>
        <w:t>p</w:t>
      </w:r>
      <w:r w:rsidR="00764F40" w:rsidRPr="00370E5B">
        <w:rPr>
          <w:sz w:val="24"/>
          <w:szCs w:val="24"/>
        </w:rPr>
        <w:t>rice, buying trend</w:t>
      </w:r>
      <w:r w:rsidR="0004105C" w:rsidRPr="00370E5B">
        <w:rPr>
          <w:sz w:val="24"/>
          <w:szCs w:val="24"/>
        </w:rPr>
        <w:t>, future market predictions</w:t>
      </w:r>
      <w:r w:rsidR="00FE2A5D" w:rsidRPr="00370E5B">
        <w:rPr>
          <w:sz w:val="24"/>
          <w:szCs w:val="24"/>
        </w:rPr>
        <w:t>, and investment profitability.</w:t>
      </w:r>
      <w:r w:rsidR="00ED124F" w:rsidRPr="00370E5B">
        <w:rPr>
          <w:sz w:val="24"/>
          <w:szCs w:val="24"/>
        </w:rPr>
        <w:t xml:space="preserve"> </w:t>
      </w:r>
      <w:r w:rsidR="00CF3614" w:rsidRPr="00370E5B">
        <w:rPr>
          <w:sz w:val="24"/>
          <w:szCs w:val="24"/>
        </w:rPr>
        <w:t>Traditionally, appraisers estimate the worth of real estate based on explicit market data, ultimately judging prices based on their personal opinions. As such, human intervention will unavoidably impact the evaluated price.</w:t>
      </w:r>
      <w:r w:rsidR="00E33155" w:rsidRPr="00370E5B">
        <w:rPr>
          <w:sz w:val="24"/>
          <w:szCs w:val="24"/>
        </w:rPr>
        <w:t xml:space="preserve"> </w:t>
      </w:r>
      <w:r w:rsidR="00D216DB" w:rsidRPr="00370E5B">
        <w:rPr>
          <w:sz w:val="24"/>
          <w:szCs w:val="24"/>
        </w:rPr>
        <w:t>However,</w:t>
      </w:r>
      <w:r w:rsidR="00B92EA7" w:rsidRPr="00370E5B">
        <w:rPr>
          <w:sz w:val="24"/>
          <w:szCs w:val="24"/>
        </w:rPr>
        <w:t xml:space="preserve"> </w:t>
      </w:r>
      <w:r w:rsidR="00214595" w:rsidRPr="00370E5B">
        <w:rPr>
          <w:sz w:val="24"/>
          <w:szCs w:val="24"/>
        </w:rPr>
        <w:t>because of</w:t>
      </w:r>
      <w:r w:rsidR="00B92EA7" w:rsidRPr="00370E5B">
        <w:rPr>
          <w:sz w:val="24"/>
          <w:szCs w:val="24"/>
        </w:rPr>
        <w:t xml:space="preserve"> the disparity in information in house markets, people frequently lose money on their investments.</w:t>
      </w:r>
      <w:r w:rsidR="00D32D7B" w:rsidRPr="00370E5B">
        <w:rPr>
          <w:sz w:val="24"/>
          <w:szCs w:val="24"/>
        </w:rPr>
        <w:t xml:space="preserve"> </w:t>
      </w:r>
      <w:r w:rsidR="00393446" w:rsidRPr="00370E5B">
        <w:rPr>
          <w:sz w:val="24"/>
          <w:szCs w:val="24"/>
        </w:rPr>
        <w:t>With recent advancements in machine learning, a subset of artificial intelligence (AI) used to assess and forecast outcomes, and growth in the collecting and utilization of large data, several industries, including real estate, have opted for them to improve decision-making.</w:t>
      </w:r>
    </w:p>
    <w:p w14:paraId="240C7AF6" w14:textId="7414A94B" w:rsidR="00C97EEE" w:rsidRPr="00370E5B" w:rsidRDefault="00370E5B" w:rsidP="00370E5B">
      <w:pPr>
        <w:ind w:left="0"/>
        <w:jc w:val="both"/>
        <w:rPr>
          <w:b/>
          <w:bCs/>
          <w:sz w:val="24"/>
          <w:szCs w:val="24"/>
        </w:rPr>
      </w:pPr>
      <w:r>
        <w:rPr>
          <w:b/>
          <w:bCs/>
          <w:sz w:val="24"/>
          <w:szCs w:val="24"/>
        </w:rPr>
        <w:t xml:space="preserve">1.2 </w:t>
      </w:r>
      <w:r w:rsidR="00C97EEE" w:rsidRPr="00370E5B">
        <w:rPr>
          <w:b/>
          <w:bCs/>
          <w:sz w:val="24"/>
          <w:szCs w:val="24"/>
        </w:rPr>
        <w:t>Problem Statement</w:t>
      </w:r>
    </w:p>
    <w:p w14:paraId="112F5B0F" w14:textId="28B73427" w:rsidR="001C7A28" w:rsidRDefault="005F2263" w:rsidP="00B127C5">
      <w:pPr>
        <w:pStyle w:val="ListParagraph"/>
        <w:ind w:left="0"/>
        <w:jc w:val="both"/>
        <w:rPr>
          <w:sz w:val="24"/>
          <w:szCs w:val="24"/>
        </w:rPr>
      </w:pPr>
      <w:r>
        <w:rPr>
          <w:sz w:val="24"/>
          <w:szCs w:val="24"/>
        </w:rPr>
        <w:t>For this project</w:t>
      </w:r>
      <w:r w:rsidR="007118B6">
        <w:rPr>
          <w:sz w:val="24"/>
          <w:szCs w:val="24"/>
        </w:rPr>
        <w:t>,</w:t>
      </w:r>
      <w:r>
        <w:rPr>
          <w:sz w:val="24"/>
          <w:szCs w:val="24"/>
        </w:rPr>
        <w:t xml:space="preserve"> we</w:t>
      </w:r>
      <w:r w:rsidR="00B057EE">
        <w:rPr>
          <w:sz w:val="24"/>
          <w:szCs w:val="24"/>
        </w:rPr>
        <w:t xml:space="preserve"> use the </w:t>
      </w:r>
      <w:r w:rsidR="00ED531E">
        <w:rPr>
          <w:sz w:val="24"/>
          <w:szCs w:val="24"/>
        </w:rPr>
        <w:t>dataset with 79 explanatory variables describing almost every aspect of the residential homes in Ames,</w:t>
      </w:r>
      <w:r w:rsidR="007118B6">
        <w:rPr>
          <w:sz w:val="24"/>
          <w:szCs w:val="24"/>
        </w:rPr>
        <w:t xml:space="preserve"> </w:t>
      </w:r>
      <w:r w:rsidR="00ED531E">
        <w:rPr>
          <w:sz w:val="24"/>
          <w:szCs w:val="24"/>
        </w:rPr>
        <w:t>Iowa</w:t>
      </w:r>
      <w:r w:rsidR="004D007E">
        <w:rPr>
          <w:sz w:val="24"/>
          <w:szCs w:val="24"/>
        </w:rPr>
        <w:t>(</w:t>
      </w:r>
      <w:r w:rsidR="004D007E">
        <w:t>Anna Montoya, DataCanary. (2016). House Prices - Advanced Regression Techniques.</w:t>
      </w:r>
      <w:r w:rsidR="007118B6">
        <w:t xml:space="preserve"> Kaggle). </w:t>
      </w:r>
      <w:r w:rsidR="00474605" w:rsidRPr="0004332C">
        <w:rPr>
          <w:sz w:val="24"/>
          <w:szCs w:val="24"/>
        </w:rPr>
        <w:t>The task at hand is to employ advanced regression techniques</w:t>
      </w:r>
      <w:r w:rsidR="00A73925" w:rsidRPr="0004332C">
        <w:rPr>
          <w:sz w:val="24"/>
          <w:szCs w:val="24"/>
        </w:rPr>
        <w:t xml:space="preserve"> </w:t>
      </w:r>
      <w:r w:rsidR="0044261D">
        <w:rPr>
          <w:sz w:val="24"/>
          <w:szCs w:val="24"/>
        </w:rPr>
        <w:t xml:space="preserve">to help us understand the relationship between the </w:t>
      </w:r>
      <w:r>
        <w:rPr>
          <w:sz w:val="24"/>
          <w:szCs w:val="24"/>
        </w:rPr>
        <w:t xml:space="preserve">various features of </w:t>
      </w:r>
      <w:r w:rsidR="007118B6">
        <w:rPr>
          <w:sz w:val="24"/>
          <w:szCs w:val="24"/>
        </w:rPr>
        <w:t xml:space="preserve">the </w:t>
      </w:r>
      <w:r>
        <w:rPr>
          <w:sz w:val="24"/>
          <w:szCs w:val="24"/>
        </w:rPr>
        <w:t xml:space="preserve">house, </w:t>
      </w:r>
      <w:r w:rsidR="007118B6">
        <w:rPr>
          <w:sz w:val="24"/>
          <w:szCs w:val="24"/>
        </w:rPr>
        <w:t xml:space="preserve">and the </w:t>
      </w:r>
      <w:r>
        <w:rPr>
          <w:sz w:val="24"/>
          <w:szCs w:val="24"/>
        </w:rPr>
        <w:t>relation between these features</w:t>
      </w:r>
      <w:r w:rsidR="007118B6">
        <w:rPr>
          <w:sz w:val="24"/>
          <w:szCs w:val="24"/>
        </w:rPr>
        <w:t>,</w:t>
      </w:r>
      <w:r>
        <w:rPr>
          <w:sz w:val="24"/>
          <w:szCs w:val="24"/>
        </w:rPr>
        <w:t xml:space="preserve"> and build models to predict the sale price.</w:t>
      </w:r>
    </w:p>
    <w:p w14:paraId="39F5960C" w14:textId="41BD6179" w:rsidR="004A1886" w:rsidRPr="00B127C5" w:rsidRDefault="004A1886" w:rsidP="00B127C5">
      <w:pPr>
        <w:pStyle w:val="ListParagraph"/>
        <w:numPr>
          <w:ilvl w:val="1"/>
          <w:numId w:val="10"/>
        </w:numPr>
        <w:jc w:val="both"/>
        <w:rPr>
          <w:b/>
          <w:bCs/>
          <w:sz w:val="24"/>
          <w:szCs w:val="24"/>
        </w:rPr>
      </w:pPr>
      <w:r w:rsidRPr="00B127C5">
        <w:rPr>
          <w:b/>
          <w:bCs/>
          <w:sz w:val="24"/>
          <w:szCs w:val="24"/>
        </w:rPr>
        <w:t>Objectives</w:t>
      </w:r>
    </w:p>
    <w:p w14:paraId="0B5E12E8" w14:textId="52898393" w:rsidR="004A1886" w:rsidRDefault="00D261E7" w:rsidP="00B127C5">
      <w:pPr>
        <w:pStyle w:val="ListParagraph"/>
        <w:ind w:left="0"/>
        <w:jc w:val="both"/>
        <w:rPr>
          <w:sz w:val="24"/>
          <w:szCs w:val="24"/>
        </w:rPr>
      </w:pPr>
      <w:r>
        <w:rPr>
          <w:sz w:val="24"/>
          <w:szCs w:val="24"/>
        </w:rPr>
        <w:t xml:space="preserve">The key </w:t>
      </w:r>
      <w:r w:rsidR="00984E0E">
        <w:rPr>
          <w:sz w:val="24"/>
          <w:szCs w:val="24"/>
        </w:rPr>
        <w:t>objective</w:t>
      </w:r>
      <w:r w:rsidR="00BB7766">
        <w:rPr>
          <w:sz w:val="24"/>
          <w:szCs w:val="24"/>
        </w:rPr>
        <w:t>s</w:t>
      </w:r>
      <w:r>
        <w:rPr>
          <w:sz w:val="24"/>
          <w:szCs w:val="24"/>
        </w:rPr>
        <w:t xml:space="preserve"> of this project </w:t>
      </w:r>
      <w:r w:rsidR="00BB7766">
        <w:rPr>
          <w:sz w:val="24"/>
          <w:szCs w:val="24"/>
        </w:rPr>
        <w:t>are</w:t>
      </w:r>
      <w:r>
        <w:rPr>
          <w:sz w:val="24"/>
          <w:szCs w:val="24"/>
        </w:rPr>
        <w:t xml:space="preserve"> to </w:t>
      </w:r>
      <w:r w:rsidR="00BB7766">
        <w:rPr>
          <w:sz w:val="24"/>
          <w:szCs w:val="24"/>
        </w:rPr>
        <w:t>have accurate predictions</w:t>
      </w:r>
      <w:r w:rsidR="00A65BC9">
        <w:rPr>
          <w:sz w:val="24"/>
          <w:szCs w:val="24"/>
        </w:rPr>
        <w:t xml:space="preserve">, use feature engineering to identify and </w:t>
      </w:r>
      <w:r w:rsidR="00D07EDD">
        <w:rPr>
          <w:sz w:val="24"/>
          <w:szCs w:val="24"/>
        </w:rPr>
        <w:t>incorporate</w:t>
      </w:r>
      <w:r w:rsidR="00A65BC9">
        <w:rPr>
          <w:sz w:val="24"/>
          <w:szCs w:val="24"/>
        </w:rPr>
        <w:t xml:space="preserve"> key features, </w:t>
      </w:r>
      <w:r w:rsidR="00162384">
        <w:rPr>
          <w:sz w:val="24"/>
          <w:szCs w:val="24"/>
        </w:rPr>
        <w:t>preprocess the data to address missing values and potential outliers</w:t>
      </w:r>
      <w:r w:rsidR="00161AF2">
        <w:rPr>
          <w:sz w:val="24"/>
          <w:szCs w:val="24"/>
        </w:rPr>
        <w:t xml:space="preserve"> </w:t>
      </w:r>
      <w:r w:rsidR="00D07EDD">
        <w:rPr>
          <w:sz w:val="24"/>
          <w:szCs w:val="24"/>
        </w:rPr>
        <w:t>and cross-validate</w:t>
      </w:r>
      <w:r w:rsidR="00161AF2">
        <w:rPr>
          <w:sz w:val="24"/>
          <w:szCs w:val="24"/>
        </w:rPr>
        <w:t xml:space="preserve"> the </w:t>
      </w:r>
      <w:r w:rsidR="00193F21">
        <w:rPr>
          <w:sz w:val="24"/>
          <w:szCs w:val="24"/>
        </w:rPr>
        <w:t xml:space="preserve">models to assess model </w:t>
      </w:r>
      <w:r w:rsidR="00D07EDD">
        <w:rPr>
          <w:sz w:val="24"/>
          <w:szCs w:val="24"/>
        </w:rPr>
        <w:t>generalizability.</w:t>
      </w:r>
    </w:p>
    <w:p w14:paraId="34133CFE" w14:textId="6906C5FD" w:rsidR="00D07EDD" w:rsidRPr="00D07EDD" w:rsidRDefault="00D07EDD" w:rsidP="00B127C5">
      <w:pPr>
        <w:pStyle w:val="ListParagraph"/>
        <w:numPr>
          <w:ilvl w:val="1"/>
          <w:numId w:val="10"/>
        </w:numPr>
        <w:jc w:val="both"/>
        <w:rPr>
          <w:b/>
          <w:bCs/>
          <w:sz w:val="24"/>
          <w:szCs w:val="24"/>
        </w:rPr>
      </w:pPr>
      <w:r w:rsidRPr="00D07EDD">
        <w:rPr>
          <w:b/>
          <w:bCs/>
          <w:sz w:val="24"/>
          <w:szCs w:val="24"/>
        </w:rPr>
        <w:t xml:space="preserve">Scope </w:t>
      </w:r>
    </w:p>
    <w:p w14:paraId="46CFDE5C" w14:textId="42074658" w:rsidR="00C97EEE" w:rsidRPr="00C97EEE" w:rsidRDefault="000533F3" w:rsidP="00B127C5">
      <w:pPr>
        <w:pStyle w:val="ListParagraph"/>
        <w:ind w:left="0"/>
        <w:jc w:val="both"/>
        <w:rPr>
          <w:sz w:val="24"/>
          <w:szCs w:val="24"/>
        </w:rPr>
      </w:pPr>
      <w:r w:rsidRPr="000533F3">
        <w:rPr>
          <w:sz w:val="24"/>
          <w:szCs w:val="24"/>
        </w:rPr>
        <w:t>This project's scope is limited to using the features in the supplied dataset to forecast housing prices. It doesn't account for factors that could affect the housing market, such as macroeconomic indicators, inflation, and geopolitical situations.</w:t>
      </w:r>
    </w:p>
    <w:p w14:paraId="06FBA5D2" w14:textId="77777777" w:rsidR="00B127C5" w:rsidRDefault="00B127C5" w:rsidP="00841485">
      <w:pPr>
        <w:pStyle w:val="ListParagraph"/>
        <w:ind w:left="360"/>
        <w:rPr>
          <w:b/>
          <w:sz w:val="24"/>
          <w:szCs w:val="24"/>
        </w:rPr>
      </w:pPr>
    </w:p>
    <w:p w14:paraId="672006D5" w14:textId="77777777" w:rsidR="00B127C5" w:rsidRDefault="00B127C5" w:rsidP="0091757C">
      <w:pPr>
        <w:pStyle w:val="ListParagraph"/>
        <w:ind w:left="360"/>
        <w:jc w:val="center"/>
        <w:rPr>
          <w:b/>
          <w:bCs/>
          <w:sz w:val="28"/>
          <w:szCs w:val="28"/>
        </w:rPr>
      </w:pPr>
    </w:p>
    <w:p w14:paraId="78A6084F" w14:textId="77777777" w:rsidR="00C35F98" w:rsidRDefault="00C35F98">
      <w:pPr>
        <w:rPr>
          <w:b/>
          <w:bCs/>
          <w:sz w:val="24"/>
          <w:szCs w:val="24"/>
        </w:rPr>
      </w:pPr>
      <w:r>
        <w:rPr>
          <w:b/>
          <w:bCs/>
          <w:sz w:val="24"/>
          <w:szCs w:val="24"/>
        </w:rPr>
        <w:lastRenderedPageBreak/>
        <w:br w:type="page"/>
      </w:r>
    </w:p>
    <w:p w14:paraId="6B927D0B" w14:textId="7F1516FE" w:rsidR="00841485" w:rsidRDefault="0091757C" w:rsidP="0091757C">
      <w:pPr>
        <w:pStyle w:val="ListParagraph"/>
        <w:ind w:left="360"/>
        <w:jc w:val="center"/>
        <w:rPr>
          <w:b/>
          <w:bCs/>
          <w:sz w:val="28"/>
          <w:szCs w:val="28"/>
        </w:rPr>
      </w:pPr>
      <w:r>
        <w:rPr>
          <w:b/>
          <w:bCs/>
          <w:sz w:val="28"/>
          <w:szCs w:val="28"/>
        </w:rPr>
        <w:lastRenderedPageBreak/>
        <w:t>Literature Review</w:t>
      </w:r>
    </w:p>
    <w:p w14:paraId="0DFF2A1A" w14:textId="3DEB3EB8" w:rsidR="002D34C1" w:rsidRDefault="001921CE" w:rsidP="005D5AAA">
      <w:pPr>
        <w:pStyle w:val="ListParagraph"/>
        <w:ind w:left="360"/>
        <w:rPr>
          <w:rStyle w:val="a"/>
          <w:sz w:val="24"/>
          <w:szCs w:val="24"/>
        </w:rPr>
      </w:pPr>
      <w:r w:rsidRPr="001921CE">
        <w:rPr>
          <w:sz w:val="24"/>
          <w:szCs w:val="24"/>
        </w:rPr>
        <w:t>One of the necessities for human existence, along with food, water, and many other things, is a place to live. As people's living standards increased over time, there was a sharp increase in the demand for homes. Although some individuals purchase a home as an investment or piece of real estate, most people worldwide purchase a home for habitation or employment.</w:t>
      </w:r>
      <w:r>
        <w:rPr>
          <w:sz w:val="24"/>
          <w:szCs w:val="24"/>
        </w:rPr>
        <w:t xml:space="preserve"> </w:t>
      </w:r>
      <w:r w:rsidR="004653B1" w:rsidRPr="004653B1">
        <w:rPr>
          <w:sz w:val="24"/>
          <w:szCs w:val="24"/>
        </w:rPr>
        <w:t xml:space="preserve">Each year, there is an increase in the demand for homes, which subsequently drives up home prices annually. </w:t>
      </w:r>
      <w:r w:rsidR="00484F3A" w:rsidRPr="00484F3A">
        <w:rPr>
          <w:rStyle w:val="a"/>
          <w:sz w:val="24"/>
          <w:szCs w:val="24"/>
        </w:rPr>
        <w:t>House price prediction can be done by using multiple prediction models (Machine Learning Model) such as support vector regression, artificial neural network, and more</w:t>
      </w:r>
      <w:r w:rsidR="00E964F5">
        <w:rPr>
          <w:rStyle w:val="a"/>
          <w:sz w:val="24"/>
          <w:szCs w:val="24"/>
        </w:rPr>
        <w:t xml:space="preserve"> [1]. </w:t>
      </w:r>
      <w:r w:rsidR="00610FE1">
        <w:rPr>
          <w:rStyle w:val="a"/>
          <w:sz w:val="24"/>
          <w:szCs w:val="24"/>
        </w:rPr>
        <w:t xml:space="preserve">Machine Learning alogirithms </w:t>
      </w:r>
      <w:r w:rsidR="0073756A">
        <w:rPr>
          <w:rStyle w:val="a"/>
          <w:sz w:val="24"/>
          <w:szCs w:val="24"/>
        </w:rPr>
        <w:t xml:space="preserve">can analyze historical </w:t>
      </w:r>
      <w:r w:rsidR="0017280C">
        <w:rPr>
          <w:rStyle w:val="a"/>
          <w:sz w:val="24"/>
          <w:szCs w:val="24"/>
        </w:rPr>
        <w:t>data and</w:t>
      </w:r>
      <w:r w:rsidR="00A273C1">
        <w:rPr>
          <w:rStyle w:val="a"/>
          <w:sz w:val="24"/>
          <w:szCs w:val="24"/>
        </w:rPr>
        <w:t xml:space="preserve"> other relevant factors such as demographics,location,size, and </w:t>
      </w:r>
      <w:r w:rsidR="00987B5C">
        <w:rPr>
          <w:rStyle w:val="a"/>
          <w:sz w:val="24"/>
          <w:szCs w:val="24"/>
        </w:rPr>
        <w:t>amenities to aacurately predict the value of a property[2].</w:t>
      </w:r>
      <w:r w:rsidR="007B782D">
        <w:rPr>
          <w:rStyle w:val="a"/>
          <w:sz w:val="24"/>
          <w:szCs w:val="24"/>
        </w:rPr>
        <w:t xml:space="preserve"> </w:t>
      </w:r>
      <w:r w:rsidR="001878F4" w:rsidRPr="001878F4">
        <w:rPr>
          <w:rStyle w:val="a"/>
          <w:sz w:val="24"/>
          <w:szCs w:val="24"/>
        </w:rPr>
        <w:t>Additionally, it enables consequential learning and enhances model predictions through the methodical addition of more recent data</w:t>
      </w:r>
      <w:r w:rsidR="001878F4">
        <w:rPr>
          <w:rStyle w:val="a"/>
          <w:sz w:val="24"/>
          <w:szCs w:val="24"/>
        </w:rPr>
        <w:t>[3]</w:t>
      </w:r>
      <w:r w:rsidR="00F22810">
        <w:rPr>
          <w:rStyle w:val="a"/>
          <w:sz w:val="24"/>
          <w:szCs w:val="24"/>
        </w:rPr>
        <w:t>.</w:t>
      </w:r>
      <w:r w:rsidR="00F22810" w:rsidRPr="00F22810">
        <w:t xml:space="preserve"> </w:t>
      </w:r>
      <w:r w:rsidR="00F22810" w:rsidRPr="00F22810">
        <w:rPr>
          <w:rStyle w:val="a"/>
          <w:sz w:val="24"/>
          <w:szCs w:val="24"/>
        </w:rPr>
        <w:t>Three broad categories can be used to classify machine learning: semi-supervised learning, unsupervised learning, and supervised learning.</w:t>
      </w:r>
      <w:r w:rsidR="00C81E7F" w:rsidRPr="00C81E7F">
        <w:t xml:space="preserve"> </w:t>
      </w:r>
      <w:r w:rsidR="00C81E7F" w:rsidRPr="00C81E7F">
        <w:rPr>
          <w:rStyle w:val="a"/>
          <w:sz w:val="24"/>
          <w:szCs w:val="24"/>
        </w:rPr>
        <w:t>Essentially, the goal of supervised machine learning algorithms is to find a function that can provide reliable out-of-sample predictions.</w:t>
      </w:r>
    </w:p>
    <w:p w14:paraId="5BA24351" w14:textId="30319E8B" w:rsidR="00FE2DA9" w:rsidRDefault="00E85ABB" w:rsidP="00497232">
      <w:pPr>
        <w:pStyle w:val="ListParagraph"/>
        <w:ind w:left="360"/>
        <w:jc w:val="both"/>
        <w:rPr>
          <w:rFonts w:cstheme="minorHAnsi"/>
          <w:sz w:val="24"/>
          <w:szCs w:val="24"/>
        </w:rPr>
      </w:pPr>
      <w:r w:rsidRPr="00634CC5">
        <w:rPr>
          <w:rFonts w:cstheme="minorHAnsi"/>
          <w:sz w:val="24"/>
          <w:szCs w:val="24"/>
        </w:rPr>
        <w:t xml:space="preserve">For example, in property research, if an investigator intends to make </w:t>
      </w:r>
      <w:del w:id="2" w:author="Microsoft Word" w:date="2023-12-04T19:04:00Z">
        <w:r w:rsidR="00780582">
          <w:rPr>
            <w:rFonts w:cstheme="minorHAnsi"/>
            <w:sz w:val="24"/>
            <w:szCs w:val="24"/>
          </w:rPr>
          <w:delText xml:space="preserve">a </w:delText>
        </w:r>
      </w:del>
      <w:r w:rsidRPr="00634CC5">
        <w:rPr>
          <w:rFonts w:cstheme="minorHAnsi"/>
          <w:sz w:val="24"/>
          <w:szCs w:val="24"/>
        </w:rPr>
        <w:t xml:space="preserve">forecast of housing prices </w:t>
      </w:r>
      <w:r w:rsidRPr="00634CC5">
        <w:rPr>
          <w:rStyle w:val="mi"/>
          <w:rFonts w:cstheme="minorHAnsi"/>
          <w:i/>
          <w:iCs/>
          <w:sz w:val="24"/>
          <w:szCs w:val="24"/>
        </w:rPr>
        <w:t>yi</w:t>
      </w:r>
      <w:r w:rsidRPr="00634CC5">
        <w:rPr>
          <w:rFonts w:cstheme="minorHAnsi"/>
          <w:sz w:val="24"/>
          <w:szCs w:val="24"/>
        </w:rPr>
        <w:t xml:space="preserve"> from its physical, </w:t>
      </w:r>
      <w:del w:id="3" w:author="Microsoft Word" w:date="2023-12-04T19:04:00Z">
        <w:r w:rsidR="00780582">
          <w:rPr>
            <w:rFonts w:cstheme="minorHAnsi"/>
            <w:sz w:val="24"/>
            <w:szCs w:val="24"/>
          </w:rPr>
          <w:delText>neighborhood</w:delText>
        </w:r>
        <w:r w:rsidR="0003204B">
          <w:rPr>
            <w:rFonts w:cstheme="minorHAnsi"/>
            <w:sz w:val="24"/>
            <w:szCs w:val="24"/>
          </w:rPr>
          <w:delText>,</w:delText>
        </w:r>
      </w:del>
      <w:ins w:id="4" w:author="Microsoft Word" w:date="2023-12-04T19:04:00Z">
        <w:r w:rsidRPr="00634CC5">
          <w:rPr>
            <w:rFonts w:cstheme="minorHAnsi"/>
            <w:sz w:val="24"/>
            <w:szCs w:val="24"/>
          </w:rPr>
          <w:t>neighbourhood</w:t>
        </w:r>
      </w:ins>
      <w:r w:rsidRPr="00634CC5">
        <w:rPr>
          <w:rFonts w:cstheme="minorHAnsi"/>
          <w:sz w:val="24"/>
          <w:szCs w:val="24"/>
        </w:rPr>
        <w:t xml:space="preserve"> and accessibility characteristics </w:t>
      </w:r>
      <w:r w:rsidRPr="00634CC5">
        <w:rPr>
          <w:rStyle w:val="mi"/>
          <w:rFonts w:cstheme="minorHAnsi"/>
          <w:i/>
          <w:iCs/>
          <w:sz w:val="24"/>
          <w:szCs w:val="24"/>
        </w:rPr>
        <w:t>xij</w:t>
      </w:r>
      <w:r w:rsidRPr="00634CC5">
        <w:rPr>
          <w:rFonts w:cstheme="minorHAnsi"/>
          <w:sz w:val="24"/>
          <w:szCs w:val="24"/>
        </w:rPr>
        <w:t xml:space="preserve"> from a sample of </w:t>
      </w:r>
      <w:r w:rsidRPr="00634CC5">
        <w:rPr>
          <w:rFonts w:cstheme="minorHAnsi"/>
          <w:i/>
          <w:iCs/>
          <w:sz w:val="24"/>
          <w:szCs w:val="24"/>
        </w:rPr>
        <w:t>n</w:t>
      </w:r>
      <w:r w:rsidRPr="00634CC5">
        <w:rPr>
          <w:rFonts w:cstheme="minorHAnsi"/>
          <w:sz w:val="24"/>
          <w:szCs w:val="24"/>
        </w:rPr>
        <w:t xml:space="preserve"> apartments, one can assume </w:t>
      </w:r>
      <w:r w:rsidRPr="00634CC5">
        <w:rPr>
          <w:rStyle w:val="mi"/>
          <w:rFonts w:cstheme="minorHAnsi"/>
          <w:sz w:val="24"/>
          <w:szCs w:val="24"/>
        </w:rPr>
        <w:t>L</w:t>
      </w:r>
      <w:r w:rsidRPr="00634CC5">
        <w:rPr>
          <w:rStyle w:val="mo"/>
          <w:rFonts w:cstheme="minorHAnsi"/>
          <w:sz w:val="24"/>
          <w:szCs w:val="24"/>
        </w:rPr>
        <w:t>(</w:t>
      </w:r>
      <w:r w:rsidRPr="00634CC5">
        <w:rPr>
          <w:rStyle w:val="mi"/>
          <w:rFonts w:cstheme="minorHAnsi"/>
          <w:i/>
          <w:iCs/>
          <w:sz w:val="24"/>
          <w:szCs w:val="24"/>
        </w:rPr>
        <w:t>yi</w:t>
      </w:r>
      <w:r w:rsidRPr="00634CC5">
        <w:rPr>
          <w:rStyle w:val="mo"/>
          <w:rFonts w:cstheme="minorHAnsi"/>
          <w:sz w:val="24"/>
          <w:szCs w:val="24"/>
        </w:rPr>
        <w:t>ˆ,</w:t>
      </w:r>
      <w:r w:rsidRPr="00634CC5">
        <w:rPr>
          <w:rStyle w:val="mi"/>
          <w:rFonts w:cstheme="minorHAnsi"/>
          <w:i/>
          <w:iCs/>
          <w:sz w:val="24"/>
          <w:szCs w:val="24"/>
        </w:rPr>
        <w:t>yi</w:t>
      </w:r>
      <w:r w:rsidRPr="00634CC5">
        <w:rPr>
          <w:rStyle w:val="mo"/>
          <w:rFonts w:cstheme="minorHAnsi"/>
          <w:sz w:val="24"/>
          <w:szCs w:val="24"/>
        </w:rPr>
        <w:t>)</w:t>
      </w:r>
      <w:r w:rsidRPr="00634CC5">
        <w:rPr>
          <w:rFonts w:cstheme="minorHAnsi"/>
          <w:sz w:val="24"/>
          <w:szCs w:val="24"/>
        </w:rPr>
        <w:t xml:space="preserve"> to be the prediction loss function. A machine learning algorithm will look for a function </w:t>
      </w:r>
      <w:r w:rsidRPr="00634CC5">
        <w:rPr>
          <w:rStyle w:val="mi"/>
          <w:rFonts w:cstheme="minorHAnsi"/>
          <w:i/>
          <w:iCs/>
          <w:sz w:val="24"/>
          <w:szCs w:val="24"/>
        </w:rPr>
        <w:t>f</w:t>
      </w:r>
      <w:r w:rsidRPr="00634CC5">
        <w:rPr>
          <w:rStyle w:val="mo"/>
          <w:rFonts w:cstheme="minorHAnsi"/>
          <w:sz w:val="24"/>
          <w:szCs w:val="24"/>
        </w:rPr>
        <w:t>ˆ</w:t>
      </w:r>
      <w:r w:rsidRPr="00634CC5">
        <w:rPr>
          <w:rFonts w:cstheme="minorHAnsi"/>
          <w:sz w:val="24"/>
          <w:szCs w:val="24"/>
        </w:rPr>
        <w:t xml:space="preserve"> that produces </w:t>
      </w:r>
      <w:del w:id="5" w:author="Microsoft Word" w:date="2023-12-04T19:04:00Z">
        <w:r w:rsidR="0003204B">
          <w:rPr>
            <w:rFonts w:cstheme="minorHAnsi"/>
            <w:sz w:val="24"/>
            <w:szCs w:val="24"/>
          </w:rPr>
          <w:delText xml:space="preserve">the </w:delText>
        </w:r>
      </w:del>
      <w:r w:rsidRPr="00634CC5">
        <w:rPr>
          <w:rFonts w:cstheme="minorHAnsi"/>
          <w:sz w:val="24"/>
          <w:szCs w:val="24"/>
        </w:rPr>
        <w:t xml:space="preserve">lowest expected prediction loss </w:t>
      </w:r>
      <w:r w:rsidRPr="00634CC5">
        <w:rPr>
          <w:rStyle w:val="mi"/>
          <w:rFonts w:cstheme="minorHAnsi"/>
          <w:i/>
          <w:iCs/>
          <w:sz w:val="24"/>
          <w:szCs w:val="24"/>
        </w:rPr>
        <w:t>E</w:t>
      </w:r>
      <w:r w:rsidRPr="00634CC5">
        <w:rPr>
          <w:rStyle w:val="mo"/>
          <w:rFonts w:cstheme="minorHAnsi"/>
          <w:sz w:val="24"/>
          <w:szCs w:val="24"/>
        </w:rPr>
        <w:t>(</w:t>
      </w:r>
      <w:r w:rsidRPr="00634CC5">
        <w:rPr>
          <w:rStyle w:val="mi"/>
          <w:rFonts w:cstheme="minorHAnsi"/>
          <w:i/>
          <w:iCs/>
          <w:sz w:val="24"/>
          <w:szCs w:val="24"/>
        </w:rPr>
        <w:t>yi</w:t>
      </w:r>
      <w:r w:rsidRPr="00634CC5">
        <w:rPr>
          <w:rStyle w:val="mo"/>
          <w:rFonts w:cstheme="minorHAnsi"/>
          <w:sz w:val="24"/>
          <w:szCs w:val="24"/>
        </w:rPr>
        <w:t>,</w:t>
      </w:r>
      <w:r w:rsidRPr="00634CC5">
        <w:rPr>
          <w:rStyle w:val="mi"/>
          <w:rFonts w:cstheme="minorHAnsi"/>
          <w:i/>
          <w:iCs/>
          <w:sz w:val="24"/>
          <w:szCs w:val="24"/>
        </w:rPr>
        <w:t>xij</w:t>
      </w:r>
      <w:r w:rsidRPr="00634CC5">
        <w:rPr>
          <w:rStyle w:val="mo"/>
          <w:rFonts w:cstheme="minorHAnsi"/>
          <w:sz w:val="24"/>
          <w:szCs w:val="24"/>
        </w:rPr>
        <w:t>)[</w:t>
      </w:r>
      <w:r w:rsidRPr="00634CC5">
        <w:rPr>
          <w:rStyle w:val="mi"/>
          <w:rFonts w:cstheme="minorHAnsi"/>
          <w:sz w:val="24"/>
          <w:szCs w:val="24"/>
        </w:rPr>
        <w:t>L</w:t>
      </w:r>
      <w:r w:rsidRPr="00634CC5">
        <w:rPr>
          <w:rStyle w:val="mo"/>
          <w:rFonts w:cstheme="minorHAnsi"/>
          <w:sz w:val="24"/>
          <w:szCs w:val="24"/>
        </w:rPr>
        <w:t>(</w:t>
      </w:r>
      <w:r w:rsidRPr="00634CC5">
        <w:rPr>
          <w:rStyle w:val="mi"/>
          <w:rFonts w:cstheme="minorHAnsi"/>
          <w:i/>
          <w:iCs/>
          <w:sz w:val="24"/>
          <w:szCs w:val="24"/>
        </w:rPr>
        <w:t>f</w:t>
      </w:r>
      <w:r w:rsidRPr="00634CC5">
        <w:rPr>
          <w:rStyle w:val="mo"/>
          <w:rFonts w:cstheme="minorHAnsi"/>
          <w:sz w:val="24"/>
          <w:szCs w:val="24"/>
        </w:rPr>
        <w:t>ˆ(</w:t>
      </w:r>
      <w:r w:rsidRPr="00634CC5">
        <w:rPr>
          <w:rStyle w:val="mi"/>
          <w:rFonts w:cstheme="minorHAnsi"/>
          <w:i/>
          <w:iCs/>
          <w:sz w:val="24"/>
          <w:szCs w:val="24"/>
        </w:rPr>
        <w:t>xij</w:t>
      </w:r>
      <w:r w:rsidRPr="00634CC5">
        <w:rPr>
          <w:rStyle w:val="mo"/>
          <w:rFonts w:cstheme="minorHAnsi"/>
          <w:sz w:val="24"/>
          <w:szCs w:val="24"/>
        </w:rPr>
        <w:t>),</w:t>
      </w:r>
      <w:r w:rsidRPr="00634CC5">
        <w:rPr>
          <w:rStyle w:val="mi"/>
          <w:rFonts w:cstheme="minorHAnsi"/>
          <w:i/>
          <w:iCs/>
          <w:sz w:val="24"/>
          <w:szCs w:val="24"/>
        </w:rPr>
        <w:t>yi</w:t>
      </w:r>
      <w:r w:rsidRPr="00634CC5">
        <w:rPr>
          <w:rStyle w:val="mo"/>
          <w:rFonts w:cstheme="minorHAnsi"/>
          <w:sz w:val="24"/>
          <w:szCs w:val="24"/>
        </w:rPr>
        <w:t>)]</w:t>
      </w:r>
      <w:r w:rsidRPr="00634CC5">
        <w:rPr>
          <w:rFonts w:cstheme="minorHAnsi"/>
          <w:sz w:val="24"/>
          <w:szCs w:val="24"/>
        </w:rPr>
        <w:t xml:space="preserve"> on the </w:t>
      </w:r>
      <w:r w:rsidRPr="00634CC5">
        <w:rPr>
          <w:rFonts w:cstheme="minorHAnsi"/>
          <w:i/>
          <w:iCs/>
          <w:sz w:val="24"/>
          <w:szCs w:val="24"/>
        </w:rPr>
        <w:t>test</w:t>
      </w:r>
      <w:r w:rsidRPr="00634CC5">
        <w:rPr>
          <w:rFonts w:cstheme="minorHAnsi"/>
          <w:sz w:val="24"/>
          <w:szCs w:val="24"/>
        </w:rPr>
        <w:t xml:space="preserve"> data from the same distribution</w:t>
      </w:r>
      <w:r w:rsidR="00634CC5">
        <w:rPr>
          <w:rFonts w:cstheme="minorHAnsi"/>
          <w:sz w:val="24"/>
          <w:szCs w:val="24"/>
        </w:rPr>
        <w:t>[4].</w:t>
      </w:r>
      <w:r w:rsidR="00E43E11" w:rsidRPr="00E43E11">
        <w:t xml:space="preserve"> </w:t>
      </w:r>
      <w:r w:rsidR="00E43E11" w:rsidRPr="00E43E11">
        <w:rPr>
          <w:rFonts w:cstheme="minorHAnsi"/>
          <w:sz w:val="24"/>
          <w:szCs w:val="24"/>
        </w:rPr>
        <w:t>Support vector machines and linear regression are two examples of supervised learning.</w:t>
      </w:r>
      <w:r w:rsidR="0055002E">
        <w:rPr>
          <w:rFonts w:cstheme="minorHAnsi"/>
          <w:sz w:val="24"/>
          <w:szCs w:val="24"/>
        </w:rPr>
        <w:t xml:space="preserve"> </w:t>
      </w:r>
      <w:r w:rsidR="002958E8">
        <w:rPr>
          <w:rFonts w:cstheme="minorHAnsi"/>
          <w:sz w:val="24"/>
          <w:szCs w:val="24"/>
        </w:rPr>
        <w:t xml:space="preserve">Unsupervised learning in </w:t>
      </w:r>
      <w:r w:rsidR="00FE2DA9">
        <w:rPr>
          <w:rFonts w:cstheme="minorHAnsi"/>
          <w:sz w:val="24"/>
          <w:szCs w:val="24"/>
        </w:rPr>
        <w:t>ML learns</w:t>
      </w:r>
      <w:r w:rsidR="002958E8">
        <w:rPr>
          <w:rFonts w:cstheme="minorHAnsi"/>
          <w:sz w:val="24"/>
          <w:szCs w:val="24"/>
        </w:rPr>
        <w:t xml:space="preserve"> from the data without </w:t>
      </w:r>
      <w:r w:rsidR="00071603">
        <w:rPr>
          <w:rFonts w:cstheme="minorHAnsi"/>
          <w:sz w:val="24"/>
          <w:szCs w:val="24"/>
        </w:rPr>
        <w:t>human supervision</w:t>
      </w:r>
      <w:r w:rsidR="0038566E">
        <w:rPr>
          <w:rFonts w:cstheme="minorHAnsi"/>
          <w:sz w:val="24"/>
          <w:szCs w:val="24"/>
        </w:rPr>
        <w:t xml:space="preserve">, </w:t>
      </w:r>
      <w:ins w:id="6" w:author="Microsoft Word" w:date="2023-12-04T19:04:00Z">
        <w:r w:rsidR="00071603">
          <w:rPr>
            <w:rFonts w:cstheme="minorHAnsi"/>
            <w:sz w:val="24"/>
            <w:szCs w:val="24"/>
          </w:rPr>
          <w:t xml:space="preserve">. </w:t>
        </w:r>
      </w:ins>
      <w:r w:rsidR="007A5AC8">
        <w:rPr>
          <w:rFonts w:cstheme="minorHAnsi"/>
          <w:sz w:val="24"/>
          <w:szCs w:val="24"/>
        </w:rPr>
        <w:t>Semi</w:t>
      </w:r>
      <w:del w:id="7" w:author="Microsoft Word" w:date="2023-12-04T19:04:00Z">
        <w:r w:rsidR="0003204B">
          <w:rPr>
            <w:rFonts w:cstheme="minorHAnsi"/>
            <w:sz w:val="24"/>
            <w:szCs w:val="24"/>
          </w:rPr>
          <w:delText>-</w:delText>
        </w:r>
      </w:del>
      <w:r w:rsidR="007A5AC8">
        <w:rPr>
          <w:rFonts w:cstheme="minorHAnsi"/>
          <w:sz w:val="24"/>
          <w:szCs w:val="24"/>
        </w:rPr>
        <w:t xml:space="preserve"> supervised </w:t>
      </w:r>
      <w:r w:rsidR="0038566E">
        <w:rPr>
          <w:rFonts w:cstheme="minorHAnsi"/>
          <w:sz w:val="24"/>
          <w:szCs w:val="24"/>
        </w:rPr>
        <w:t xml:space="preserve">machine learning handles a </w:t>
      </w:r>
      <w:r w:rsidR="0031301B">
        <w:rPr>
          <w:rFonts w:cstheme="minorHAnsi"/>
          <w:sz w:val="24"/>
          <w:szCs w:val="24"/>
        </w:rPr>
        <w:t xml:space="preserve">mixture of both labeled and </w:t>
      </w:r>
      <w:del w:id="8" w:author="Microsoft Word" w:date="2023-12-04T19:04:00Z">
        <w:r w:rsidR="0003204B">
          <w:rPr>
            <w:rFonts w:cstheme="minorHAnsi"/>
            <w:sz w:val="24"/>
            <w:szCs w:val="24"/>
          </w:rPr>
          <w:delText>unlabeled</w:delText>
        </w:r>
      </w:del>
      <w:ins w:id="9" w:author="Microsoft Word" w:date="2023-12-04T19:04:00Z">
        <w:r w:rsidR="0031301B">
          <w:rPr>
            <w:rFonts w:cstheme="minorHAnsi"/>
            <w:sz w:val="24"/>
            <w:szCs w:val="24"/>
          </w:rPr>
          <w:t>unlabled</w:t>
        </w:r>
      </w:ins>
      <w:r w:rsidR="0031301B">
        <w:rPr>
          <w:rFonts w:cstheme="minorHAnsi"/>
          <w:sz w:val="24"/>
          <w:szCs w:val="24"/>
        </w:rPr>
        <w:t xml:space="preserve"> data. </w:t>
      </w:r>
      <w:r w:rsidR="00642100">
        <w:rPr>
          <w:rFonts w:cstheme="minorHAnsi"/>
          <w:sz w:val="24"/>
          <w:szCs w:val="24"/>
        </w:rPr>
        <w:t>For this project</w:t>
      </w:r>
      <w:del w:id="10" w:author="Microsoft Word" w:date="2023-12-04T19:04:00Z">
        <w:r w:rsidR="0003204B">
          <w:rPr>
            <w:rFonts w:cstheme="minorHAnsi"/>
            <w:sz w:val="24"/>
            <w:szCs w:val="24"/>
          </w:rPr>
          <w:delText>,</w:delText>
        </w:r>
      </w:del>
      <w:r w:rsidR="00642100">
        <w:rPr>
          <w:rFonts w:cstheme="minorHAnsi"/>
          <w:sz w:val="24"/>
          <w:szCs w:val="24"/>
        </w:rPr>
        <w:t xml:space="preserve"> </w:t>
      </w:r>
      <w:r w:rsidR="002A44EC">
        <w:rPr>
          <w:rFonts w:cstheme="minorHAnsi"/>
          <w:sz w:val="24"/>
          <w:szCs w:val="24"/>
        </w:rPr>
        <w:t xml:space="preserve">we chose advanced ML </w:t>
      </w:r>
      <w:r w:rsidR="00682125">
        <w:rPr>
          <w:rFonts w:cstheme="minorHAnsi"/>
          <w:sz w:val="24"/>
          <w:szCs w:val="24"/>
        </w:rPr>
        <w:t>techniques</w:t>
      </w:r>
      <w:r w:rsidR="002A44EC">
        <w:rPr>
          <w:rFonts w:cstheme="minorHAnsi"/>
          <w:sz w:val="24"/>
          <w:szCs w:val="24"/>
        </w:rPr>
        <w:t xml:space="preserve"> like Random </w:t>
      </w:r>
      <w:r w:rsidR="00FE2DA9">
        <w:rPr>
          <w:rFonts w:cstheme="minorHAnsi"/>
          <w:sz w:val="24"/>
          <w:szCs w:val="24"/>
        </w:rPr>
        <w:t>forest [</w:t>
      </w:r>
      <w:r w:rsidR="00B83DC6">
        <w:rPr>
          <w:rFonts w:cstheme="minorHAnsi"/>
          <w:sz w:val="24"/>
          <w:szCs w:val="24"/>
        </w:rPr>
        <w:t>5]</w:t>
      </w:r>
      <w:r w:rsidR="00C33F36">
        <w:rPr>
          <w:rFonts w:cstheme="minorHAnsi"/>
          <w:sz w:val="24"/>
          <w:szCs w:val="24"/>
        </w:rPr>
        <w:t>, Extratrees regressor, XGBoost</w:t>
      </w:r>
      <w:del w:id="11" w:author="Microsoft Word" w:date="2023-12-04T19:04:00Z">
        <w:r w:rsidR="0003204B">
          <w:rPr>
            <w:rFonts w:cstheme="minorHAnsi"/>
            <w:sz w:val="24"/>
            <w:szCs w:val="24"/>
          </w:rPr>
          <w:delText>,</w:delText>
        </w:r>
      </w:del>
      <w:r w:rsidR="00C33F36">
        <w:rPr>
          <w:rFonts w:cstheme="minorHAnsi"/>
          <w:sz w:val="24"/>
          <w:szCs w:val="24"/>
        </w:rPr>
        <w:t xml:space="preserve"> and ensemble mode</w:t>
      </w:r>
      <w:r w:rsidR="00682125">
        <w:rPr>
          <w:rFonts w:cstheme="minorHAnsi"/>
          <w:sz w:val="24"/>
          <w:szCs w:val="24"/>
        </w:rPr>
        <w:t xml:space="preserve">l as they have </w:t>
      </w:r>
      <w:del w:id="12" w:author="Microsoft Word" w:date="2023-12-04T19:04:00Z">
        <w:r w:rsidR="0003204B">
          <w:rPr>
            <w:rFonts w:cstheme="minorHAnsi"/>
            <w:sz w:val="24"/>
            <w:szCs w:val="24"/>
          </w:rPr>
          <w:delText xml:space="preserve">been </w:delText>
        </w:r>
      </w:del>
      <w:r w:rsidR="00682125">
        <w:rPr>
          <w:rFonts w:cstheme="minorHAnsi"/>
          <w:sz w:val="24"/>
          <w:szCs w:val="24"/>
        </w:rPr>
        <w:t xml:space="preserve">shown to </w:t>
      </w:r>
      <w:r w:rsidR="00B83DC6">
        <w:rPr>
          <w:rFonts w:cstheme="minorHAnsi"/>
          <w:sz w:val="24"/>
          <w:szCs w:val="24"/>
        </w:rPr>
        <w:t>provide accurate predictions</w:t>
      </w:r>
      <w:r w:rsidR="00A57EBF">
        <w:rPr>
          <w:rFonts w:cstheme="minorHAnsi"/>
          <w:sz w:val="24"/>
          <w:szCs w:val="24"/>
        </w:rPr>
        <w:t>[6].</w:t>
      </w:r>
      <w:r w:rsidR="0098337A" w:rsidRPr="00497232">
        <w:rPr>
          <w:rFonts w:cstheme="minorHAnsi"/>
          <w:sz w:val="24"/>
          <w:szCs w:val="24"/>
        </w:rPr>
        <w:t xml:space="preserve">The methodology </w:t>
      </w:r>
      <w:r w:rsidR="00401DA8" w:rsidRPr="00497232">
        <w:rPr>
          <w:rFonts w:cstheme="minorHAnsi"/>
          <w:sz w:val="24"/>
          <w:szCs w:val="24"/>
        </w:rPr>
        <w:t xml:space="preserve">of this paper </w:t>
      </w:r>
      <w:r w:rsidR="00FE2DA9">
        <w:rPr>
          <w:rFonts w:cstheme="minorHAnsi"/>
          <w:sz w:val="24"/>
          <w:szCs w:val="24"/>
        </w:rPr>
        <w:t xml:space="preserve">is </w:t>
      </w:r>
      <w:r w:rsidR="00D03037" w:rsidRPr="00497232">
        <w:rPr>
          <w:rFonts w:cstheme="minorHAnsi"/>
          <w:sz w:val="24"/>
          <w:szCs w:val="24"/>
        </w:rPr>
        <w:t xml:space="preserve">comprised </w:t>
      </w:r>
      <w:r w:rsidR="00FE2DA9">
        <w:rPr>
          <w:rFonts w:cstheme="minorHAnsi"/>
          <w:sz w:val="24"/>
          <w:szCs w:val="24"/>
        </w:rPr>
        <w:t xml:space="preserve">of </w:t>
      </w:r>
      <w:r w:rsidR="00D03037" w:rsidRPr="00497232">
        <w:rPr>
          <w:rFonts w:cstheme="minorHAnsi"/>
          <w:sz w:val="24"/>
          <w:szCs w:val="24"/>
        </w:rPr>
        <w:t>th</w:t>
      </w:r>
      <w:r w:rsidR="00957853">
        <w:rPr>
          <w:rFonts w:cstheme="minorHAnsi"/>
          <w:sz w:val="24"/>
          <w:szCs w:val="24"/>
        </w:rPr>
        <w:t xml:space="preserve">e following </w:t>
      </w:r>
      <w:r w:rsidR="00B761F0">
        <w:rPr>
          <w:rFonts w:cstheme="minorHAnsi"/>
          <w:sz w:val="24"/>
          <w:szCs w:val="24"/>
        </w:rPr>
        <w:t>steps.</w:t>
      </w:r>
    </w:p>
    <w:p w14:paraId="21FB37CD" w14:textId="35884480" w:rsidR="00FE2DA9" w:rsidRDefault="00F31247" w:rsidP="00FE2DA9">
      <w:pPr>
        <w:pStyle w:val="ListParagraph"/>
        <w:numPr>
          <w:ilvl w:val="0"/>
          <w:numId w:val="11"/>
        </w:numPr>
        <w:ind w:firstLine="180"/>
        <w:jc w:val="both"/>
        <w:rPr>
          <w:rFonts w:cstheme="minorHAnsi"/>
          <w:sz w:val="24"/>
          <w:szCs w:val="24"/>
        </w:rPr>
      </w:pPr>
      <w:r w:rsidRPr="00497232">
        <w:rPr>
          <w:rFonts w:cstheme="minorHAnsi"/>
          <w:sz w:val="24"/>
          <w:szCs w:val="24"/>
        </w:rPr>
        <w:t>Data Mining, Data Cleaning and Preprocessing</w:t>
      </w:r>
    </w:p>
    <w:p w14:paraId="2A3D0614" w14:textId="6D59B88C" w:rsidR="00FE2DA9" w:rsidRDefault="001B7498" w:rsidP="00FE2DA9">
      <w:pPr>
        <w:pStyle w:val="ListParagraph"/>
        <w:numPr>
          <w:ilvl w:val="0"/>
          <w:numId w:val="11"/>
        </w:numPr>
        <w:ind w:firstLine="180"/>
        <w:jc w:val="both"/>
        <w:rPr>
          <w:rFonts w:cstheme="minorHAnsi"/>
          <w:sz w:val="24"/>
          <w:szCs w:val="24"/>
        </w:rPr>
      </w:pPr>
      <w:r w:rsidRPr="00497232">
        <w:rPr>
          <w:rFonts w:cstheme="minorHAnsi"/>
          <w:sz w:val="24"/>
          <w:szCs w:val="24"/>
        </w:rPr>
        <w:t xml:space="preserve">visualizations and </w:t>
      </w:r>
      <w:r w:rsidR="00016E6C" w:rsidRPr="00497232">
        <w:rPr>
          <w:rFonts w:cstheme="minorHAnsi"/>
          <w:sz w:val="24"/>
          <w:szCs w:val="24"/>
        </w:rPr>
        <w:t>Feature Selection</w:t>
      </w:r>
    </w:p>
    <w:p w14:paraId="528EA753" w14:textId="29F25478" w:rsidR="00FE2DA9" w:rsidRDefault="00CA3E98" w:rsidP="00FE2DA9">
      <w:pPr>
        <w:pStyle w:val="ListParagraph"/>
        <w:numPr>
          <w:ilvl w:val="0"/>
          <w:numId w:val="11"/>
        </w:numPr>
        <w:ind w:firstLine="180"/>
        <w:jc w:val="both"/>
        <w:rPr>
          <w:rFonts w:cstheme="minorHAnsi"/>
          <w:sz w:val="24"/>
          <w:szCs w:val="24"/>
        </w:rPr>
      </w:pPr>
      <w:r w:rsidRPr="00497232">
        <w:rPr>
          <w:rFonts w:cstheme="minorHAnsi"/>
          <w:sz w:val="24"/>
          <w:szCs w:val="24"/>
        </w:rPr>
        <w:t xml:space="preserve"> Model Training and Validation</w:t>
      </w:r>
    </w:p>
    <w:p w14:paraId="3E1F1384" w14:textId="35BF232B" w:rsidR="00FE2DA9" w:rsidRDefault="00CA3E98" w:rsidP="00FE2DA9">
      <w:pPr>
        <w:pStyle w:val="ListParagraph"/>
        <w:numPr>
          <w:ilvl w:val="0"/>
          <w:numId w:val="11"/>
        </w:numPr>
        <w:ind w:firstLine="180"/>
        <w:jc w:val="both"/>
        <w:rPr>
          <w:rFonts w:cstheme="minorHAnsi"/>
          <w:sz w:val="24"/>
          <w:szCs w:val="24"/>
        </w:rPr>
      </w:pPr>
      <w:r w:rsidRPr="00497232">
        <w:rPr>
          <w:rFonts w:cstheme="minorHAnsi"/>
          <w:sz w:val="24"/>
          <w:szCs w:val="24"/>
        </w:rPr>
        <w:lastRenderedPageBreak/>
        <w:t xml:space="preserve"> Hyper</w:t>
      </w:r>
      <w:r w:rsidR="00EF0B2E" w:rsidRPr="00497232">
        <w:rPr>
          <w:rFonts w:cstheme="minorHAnsi"/>
          <w:sz w:val="24"/>
          <w:szCs w:val="24"/>
        </w:rPr>
        <w:t xml:space="preserve">parameter Tuning and </w:t>
      </w:r>
      <w:r w:rsidR="004129C5" w:rsidRPr="00497232">
        <w:rPr>
          <w:rFonts w:cstheme="minorHAnsi"/>
          <w:sz w:val="24"/>
          <w:szCs w:val="24"/>
        </w:rPr>
        <w:t xml:space="preserve">ensemble </w:t>
      </w:r>
      <w:r w:rsidR="00B761F0" w:rsidRPr="00497232">
        <w:rPr>
          <w:rFonts w:cstheme="minorHAnsi"/>
          <w:sz w:val="24"/>
          <w:szCs w:val="24"/>
        </w:rPr>
        <w:t>models.</w:t>
      </w:r>
      <w:r w:rsidRPr="00497232">
        <w:rPr>
          <w:rFonts w:cstheme="minorHAnsi"/>
          <w:sz w:val="24"/>
          <w:szCs w:val="24"/>
        </w:rPr>
        <w:t xml:space="preserve"> </w:t>
      </w:r>
    </w:p>
    <w:p w14:paraId="7F7A725B" w14:textId="52BDA0F2" w:rsidR="00C651E4" w:rsidRDefault="001738BA" w:rsidP="00C651E4">
      <w:pPr>
        <w:pStyle w:val="ListParagraph"/>
        <w:ind w:left="540"/>
        <w:jc w:val="both"/>
        <w:rPr>
          <w:rFonts w:cstheme="minorHAnsi"/>
          <w:sz w:val="24"/>
          <w:szCs w:val="24"/>
        </w:rPr>
      </w:pPr>
      <w:r>
        <w:rPr>
          <w:rFonts w:cstheme="minorHAnsi"/>
          <w:sz w:val="24"/>
          <w:szCs w:val="24"/>
        </w:rPr>
        <w:t xml:space="preserve">The data from Kaggle consists of pre-split data sets, </w:t>
      </w:r>
      <w:r w:rsidR="00D14253">
        <w:rPr>
          <w:rFonts w:cstheme="minorHAnsi"/>
          <w:sz w:val="24"/>
          <w:szCs w:val="24"/>
        </w:rPr>
        <w:t>named “Train” and “Test”</w:t>
      </w:r>
    </w:p>
    <w:p w14:paraId="3CDD17AA" w14:textId="49864BD8" w:rsidR="00F337B8" w:rsidRDefault="00F337B8" w:rsidP="00C651E4">
      <w:pPr>
        <w:pStyle w:val="ListParagraph"/>
        <w:ind w:left="540"/>
        <w:jc w:val="both"/>
        <w:rPr>
          <w:rFonts w:cstheme="minorHAnsi"/>
          <w:sz w:val="24"/>
          <w:szCs w:val="24"/>
        </w:rPr>
      </w:pPr>
      <w:r>
        <w:rPr>
          <w:noProof/>
        </w:rPr>
        <w:drawing>
          <wp:inline distT="0" distB="0" distL="0" distR="0" wp14:anchorId="0C1E7852" wp14:editId="762ACFF5">
            <wp:extent cx="5943600" cy="1268730"/>
            <wp:effectExtent l="0" t="0" r="0" b="7620"/>
            <wp:docPr id="1896781338" name="Picture 1896781338"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1338" name="Picture 1" descr="A computer code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68730"/>
                    </a:xfrm>
                    <a:prstGeom prst="rect">
                      <a:avLst/>
                    </a:prstGeom>
                    <a:noFill/>
                    <a:ln>
                      <a:noFill/>
                    </a:ln>
                  </pic:spPr>
                </pic:pic>
              </a:graphicData>
            </a:graphic>
          </wp:inline>
        </w:drawing>
      </w:r>
    </w:p>
    <w:p w14:paraId="079D421A" w14:textId="40187DD4" w:rsidR="00D14253" w:rsidRDefault="00D14253" w:rsidP="00C651E4">
      <w:pPr>
        <w:pStyle w:val="ListParagraph"/>
        <w:ind w:left="540"/>
        <w:jc w:val="both"/>
        <w:rPr>
          <w:rFonts w:cstheme="minorHAnsi"/>
          <w:sz w:val="24"/>
          <w:szCs w:val="24"/>
        </w:rPr>
      </w:pPr>
      <w:r>
        <w:rPr>
          <w:noProof/>
        </w:rPr>
        <w:drawing>
          <wp:inline distT="0" distB="0" distL="0" distR="0" wp14:anchorId="0FAF1AEA" wp14:editId="1E607A42">
            <wp:extent cx="5943600" cy="1262380"/>
            <wp:effectExtent l="0" t="0" r="0" b="0"/>
            <wp:docPr id="93895233" name="Picture 9389523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5233" name="Picture 2" descr="A black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62380"/>
                    </a:xfrm>
                    <a:prstGeom prst="rect">
                      <a:avLst/>
                    </a:prstGeom>
                    <a:noFill/>
                    <a:ln>
                      <a:noFill/>
                    </a:ln>
                  </pic:spPr>
                </pic:pic>
              </a:graphicData>
            </a:graphic>
          </wp:inline>
        </w:drawing>
      </w:r>
    </w:p>
    <w:p w14:paraId="53CB3188" w14:textId="5A3FA97B" w:rsidR="003D6445" w:rsidRDefault="00210F74" w:rsidP="00210F74">
      <w:pPr>
        <w:pStyle w:val="ListParagraph"/>
        <w:numPr>
          <w:ilvl w:val="0"/>
          <w:numId w:val="12"/>
        </w:numPr>
        <w:jc w:val="both"/>
        <w:rPr>
          <w:del w:id="13" w:author="Microsoft Word" w:date="2023-12-04T19:04:00Z"/>
          <w:rFonts w:cstheme="minorHAnsi"/>
          <w:sz w:val="24"/>
          <w:szCs w:val="24"/>
        </w:rPr>
      </w:pPr>
      <w:del w:id="14" w:author="Microsoft Word" w:date="2023-12-04T19:04:00Z">
        <w:r>
          <w:rPr>
            <w:rFonts w:cstheme="minorHAnsi"/>
            <w:sz w:val="24"/>
            <w:szCs w:val="24"/>
          </w:rPr>
          <w:delText>The train data set consists of 1460 observations wi</w:delText>
        </w:r>
        <w:r w:rsidR="00AB3086">
          <w:rPr>
            <w:rFonts w:cstheme="minorHAnsi"/>
            <w:sz w:val="24"/>
            <w:szCs w:val="24"/>
          </w:rPr>
          <w:delText>th 81 variables.</w:delText>
        </w:r>
      </w:del>
    </w:p>
    <w:p w14:paraId="43474FB9" w14:textId="5755C8B8" w:rsidR="00AB3086" w:rsidRPr="00210F74" w:rsidRDefault="00AB3086" w:rsidP="00210F74">
      <w:pPr>
        <w:pStyle w:val="ListParagraph"/>
        <w:numPr>
          <w:ilvl w:val="0"/>
          <w:numId w:val="12"/>
        </w:numPr>
        <w:jc w:val="both"/>
        <w:rPr>
          <w:rFonts w:cstheme="minorHAnsi"/>
          <w:sz w:val="24"/>
          <w:szCs w:val="24"/>
        </w:rPr>
      </w:pPr>
      <w:r>
        <w:rPr>
          <w:rFonts w:cstheme="minorHAnsi"/>
          <w:sz w:val="24"/>
          <w:szCs w:val="24"/>
        </w:rPr>
        <w:t>The test data set consists of 1459 observations with 80 variables.</w:t>
      </w:r>
    </w:p>
    <w:p w14:paraId="66E336CA" w14:textId="46419DF9" w:rsidR="00471329" w:rsidRPr="00AB3086" w:rsidRDefault="00AB3086" w:rsidP="00F92461">
      <w:pPr>
        <w:ind w:left="0"/>
        <w:rPr>
          <w:del w:id="15" w:author="Microsoft Word" w:date="2023-12-04T19:04:00Z"/>
          <w:rFonts w:cstheme="minorHAnsi"/>
          <w:b/>
          <w:bCs/>
          <w:sz w:val="24"/>
          <w:szCs w:val="24"/>
        </w:rPr>
      </w:pPr>
      <w:del w:id="16" w:author="Microsoft Word" w:date="2023-12-04T19:04:00Z">
        <w:r>
          <w:rPr>
            <w:rFonts w:cstheme="minorHAnsi"/>
            <w:b/>
            <w:bCs/>
            <w:sz w:val="24"/>
            <w:szCs w:val="24"/>
          </w:rPr>
          <w:delText xml:space="preserve">3.1 </w:delText>
        </w:r>
        <w:r w:rsidR="00F92461" w:rsidRPr="00AB3086">
          <w:rPr>
            <w:rFonts w:cstheme="minorHAnsi"/>
            <w:b/>
            <w:bCs/>
            <w:sz w:val="24"/>
            <w:szCs w:val="24"/>
          </w:rPr>
          <w:delText xml:space="preserve">Data Mining &amp; </w:delText>
        </w:r>
        <w:r w:rsidR="00056FFE" w:rsidRPr="00AB3086">
          <w:rPr>
            <w:rFonts w:cstheme="minorHAnsi"/>
            <w:b/>
            <w:bCs/>
            <w:sz w:val="24"/>
            <w:szCs w:val="24"/>
          </w:rPr>
          <w:delText xml:space="preserve">Data Cleaning and </w:delText>
        </w:r>
        <w:r w:rsidR="00217A4F">
          <w:rPr>
            <w:rFonts w:cstheme="minorHAnsi"/>
            <w:b/>
            <w:bCs/>
            <w:sz w:val="24"/>
            <w:szCs w:val="24"/>
          </w:rPr>
          <w:delText>Processing</w:delText>
        </w:r>
        <w:r w:rsidR="00056FFE" w:rsidRPr="00AB3086">
          <w:rPr>
            <w:rFonts w:cstheme="minorHAnsi"/>
            <w:b/>
            <w:bCs/>
            <w:sz w:val="24"/>
            <w:szCs w:val="24"/>
          </w:rPr>
          <w:delText xml:space="preserve"> </w:delText>
        </w:r>
      </w:del>
    </w:p>
    <w:p w14:paraId="6F8084E7" w14:textId="77777777" w:rsidR="00BD5BC3" w:rsidRDefault="00830C2F" w:rsidP="00BD5BC3">
      <w:pPr>
        <w:ind w:left="0"/>
        <w:jc w:val="both"/>
        <w:rPr>
          <w:sz w:val="24"/>
          <w:szCs w:val="24"/>
        </w:rPr>
      </w:pPr>
      <w:r w:rsidRPr="00497232">
        <w:rPr>
          <w:sz w:val="24"/>
          <w:szCs w:val="24"/>
        </w:rPr>
        <w:t>The preprocessing stage of our analysis was critical in ensuring the quality</w:t>
      </w:r>
      <w:r w:rsidR="00217A4F">
        <w:rPr>
          <w:sz w:val="24"/>
          <w:szCs w:val="24"/>
        </w:rPr>
        <w:t xml:space="preserve"> </w:t>
      </w:r>
      <w:r w:rsidRPr="00497232">
        <w:rPr>
          <w:sz w:val="24"/>
          <w:szCs w:val="24"/>
        </w:rPr>
        <w:t>and usability of the dataset. After importing the training and testing data from the Kaggle competition, we embarked on a thorough cleaning process. We began by identifying features with a significant number of missing values. Any feature with more than 70% missing data was considered unreliable for our predictive models and was subsequently removed.</w:t>
      </w:r>
      <w:r w:rsidR="00217A4F">
        <w:rPr>
          <w:sz w:val="24"/>
          <w:szCs w:val="24"/>
        </w:rPr>
        <w:t xml:space="preserve"> </w:t>
      </w:r>
      <w:r w:rsidRPr="00497232">
        <w:rPr>
          <w:sz w:val="24"/>
          <w:szCs w:val="24"/>
        </w:rPr>
        <w:t>This rigorous approach to feature selection helped to maintain the robustness of our models. For the remaining features, missing values were meticulously handled to preserve the integrity of the dataset. We imputed missing values in categorical features with the most frequent value, or mode, and filled missing numerical values with the mean of the respective feature. This strategy was chosen to mitigate the impact of missing data on our predictive analysis.</w:t>
      </w:r>
    </w:p>
    <w:p w14:paraId="580696E2" w14:textId="459E932A" w:rsidR="00830C2F" w:rsidRPr="00BD5BC3" w:rsidRDefault="00524254" w:rsidP="00BD5BC3">
      <w:pPr>
        <w:ind w:left="0"/>
        <w:jc w:val="both"/>
        <w:rPr>
          <w:del w:id="17" w:author="Microsoft Word" w:date="2023-12-04T19:04:00Z"/>
          <w:sz w:val="24"/>
          <w:szCs w:val="24"/>
        </w:rPr>
      </w:pPr>
      <w:del w:id="18" w:author="Microsoft Word" w:date="2023-12-04T19:04:00Z">
        <w:r>
          <w:rPr>
            <w:rFonts w:ascii="Segoe UI" w:hAnsi="Segoe UI" w:cs="Segoe UI"/>
          </w:rPr>
          <w:delText xml:space="preserve">If </w:delText>
        </w:r>
        <w:r>
          <w:rPr>
            <w:rFonts w:ascii="KaTeX_Math" w:hAnsi="KaTeX_Math"/>
            <w:i/>
            <w:iCs/>
            <w:color w:val="374151"/>
            <w:sz w:val="29"/>
            <w:szCs w:val="29"/>
          </w:rPr>
          <w:delText>x</w:delText>
        </w:r>
        <w:r>
          <w:rPr>
            <w:rFonts w:ascii="KaTeX_Math" w:hAnsi="KaTeX_Math"/>
            <w:i/>
            <w:iCs/>
            <w:color w:val="374151"/>
            <w:sz w:val="20"/>
            <w:szCs w:val="20"/>
          </w:rPr>
          <w:delText>ij is missing</w:delText>
        </w:r>
        <w:r w:rsidR="00486539">
          <w:rPr>
            <w:rFonts w:ascii="KaTeX_Math" w:hAnsi="KaTeX_Math"/>
            <w:i/>
            <w:iCs/>
            <w:color w:val="374151"/>
            <w:sz w:val="20"/>
            <w:szCs w:val="20"/>
          </w:rPr>
          <w:delText xml:space="preserve">, then xij := </w:delText>
        </w:r>
        <w:r w:rsidR="009A67E4">
          <w:rPr>
            <w:rFonts w:ascii="KaTeX_Math" w:hAnsi="KaTeX_Math"/>
            <w:i/>
            <w:iCs/>
            <w:color w:val="374151"/>
            <w:sz w:val="20"/>
            <w:szCs w:val="20"/>
          </w:rPr>
          <w:delText>mode(j)</w:delText>
        </w:r>
        <w:r w:rsidR="0042383C">
          <w:rPr>
            <w:rFonts w:ascii="KaTeX_Math" w:hAnsi="KaTeX_Math"/>
            <w:i/>
            <w:iCs/>
            <w:color w:val="374151"/>
            <w:sz w:val="20"/>
            <w:szCs w:val="20"/>
          </w:rPr>
          <w:delText xml:space="preserve">  [i,e,.</w:delText>
        </w:r>
        <w:r w:rsidR="009A67E4">
          <w:rPr>
            <w:rFonts w:ascii="KaTeX_Math" w:hAnsi="KaTeX_Math"/>
            <w:i/>
            <w:iCs/>
            <w:color w:val="374151"/>
            <w:sz w:val="20"/>
            <w:szCs w:val="20"/>
          </w:rPr>
          <w:delText xml:space="preserve">Where mode </w:delText>
        </w:r>
        <w:r w:rsidR="00F14293">
          <w:rPr>
            <w:rFonts w:ascii="KaTeX_Math" w:hAnsi="KaTeX_Math"/>
            <w:i/>
            <w:iCs/>
            <w:color w:val="374151"/>
            <w:sz w:val="20"/>
            <w:szCs w:val="20"/>
          </w:rPr>
          <w:delText>(</w:delText>
        </w:r>
        <w:r w:rsidR="009A67E4">
          <w:rPr>
            <w:rFonts w:ascii="KaTeX_Math" w:hAnsi="KaTeX_Math"/>
            <w:i/>
            <w:iCs/>
            <w:color w:val="374151"/>
            <w:sz w:val="20"/>
            <w:szCs w:val="20"/>
          </w:rPr>
          <w:delText>j</w:delText>
        </w:r>
        <w:r w:rsidR="00F14293">
          <w:rPr>
            <w:rFonts w:ascii="KaTeX_Math" w:hAnsi="KaTeX_Math"/>
            <w:i/>
            <w:iCs/>
            <w:color w:val="374151"/>
            <w:sz w:val="20"/>
            <w:szCs w:val="20"/>
          </w:rPr>
          <w:delText>) is the most common value of features j in the dataset.</w:delText>
        </w:r>
        <w:r w:rsidR="0042383C">
          <w:rPr>
            <w:rFonts w:ascii="KaTeX_Math" w:hAnsi="KaTeX_Math"/>
            <w:i/>
            <w:iCs/>
            <w:color w:val="374151"/>
            <w:sz w:val="20"/>
            <w:szCs w:val="20"/>
          </w:rPr>
          <w:delText>]</w:delText>
        </w:r>
      </w:del>
    </w:p>
    <w:p w14:paraId="5681709B" w14:textId="369B8515" w:rsidR="00554DDB" w:rsidRPr="00497232" w:rsidRDefault="00BD5BC3" w:rsidP="00BD5BC3">
      <w:pPr>
        <w:ind w:left="0"/>
        <w:rPr>
          <w:del w:id="19" w:author="Microsoft Word" w:date="2023-12-04T19:04:00Z"/>
          <w:sz w:val="24"/>
          <w:szCs w:val="24"/>
        </w:rPr>
      </w:pPr>
      <w:del w:id="20" w:author="Microsoft Word" w:date="2023-12-04T19:04:00Z">
        <w:r>
          <w:rPr>
            <w:b/>
            <w:bCs/>
            <w:sz w:val="24"/>
            <w:szCs w:val="24"/>
          </w:rPr>
          <w:delText xml:space="preserve">3.2 </w:delText>
        </w:r>
        <w:r w:rsidR="00702A83" w:rsidRPr="00BD5BC3">
          <w:rPr>
            <w:b/>
            <w:bCs/>
            <w:sz w:val="24"/>
            <w:szCs w:val="24"/>
          </w:rPr>
          <w:delText>Visualization</w:delText>
        </w:r>
        <w:r w:rsidR="001B7498" w:rsidRPr="00BD5BC3">
          <w:rPr>
            <w:b/>
            <w:bCs/>
            <w:sz w:val="24"/>
            <w:szCs w:val="24"/>
          </w:rPr>
          <w:delText xml:space="preserve"> and </w:delText>
        </w:r>
        <w:r w:rsidR="00702A83" w:rsidRPr="00BD5BC3">
          <w:rPr>
            <w:b/>
            <w:bCs/>
            <w:sz w:val="24"/>
            <w:szCs w:val="24"/>
          </w:rPr>
          <w:delText>Feature Selection</w:delText>
        </w:r>
        <w:r w:rsidR="00702A83" w:rsidRPr="00554DDB">
          <w:rPr>
            <w:sz w:val="28"/>
            <w:szCs w:val="28"/>
          </w:rPr>
          <w:br/>
        </w:r>
        <w:r w:rsidR="00554DDB" w:rsidRPr="00497232">
          <w:rPr>
            <w:sz w:val="24"/>
            <w:szCs w:val="24"/>
          </w:rPr>
          <w:delText xml:space="preserve">Visualizations played a pivotal role in our feature engineering process. We leveraged box plots </w:delText>
        </w:r>
        <w:r w:rsidR="00554DDB" w:rsidRPr="00497232">
          <w:rPr>
            <w:sz w:val="24"/>
            <w:szCs w:val="24"/>
          </w:rPr>
          <w:lastRenderedPageBreak/>
          <w:delText>to assess the distribution of the SalePrice across different neighborhoods, providing insights into the influence of location on housing prices. Heat maps and correlation matrices enabled us to identify and eliminate highly correlated variables, reducing redundancy and potential multicollinearity in our models.</w:delText>
        </w:r>
      </w:del>
    </w:p>
    <w:p w14:paraId="52835650" w14:textId="77777777" w:rsidR="00F048A3" w:rsidRDefault="00343CA6" w:rsidP="00F048A3">
      <w:pPr>
        <w:ind w:left="0"/>
        <w:rPr>
          <w:b/>
          <w:sz w:val="24"/>
          <w:szCs w:val="24"/>
        </w:rPr>
      </w:pPr>
      <w:r w:rsidRPr="00F048A3">
        <w:rPr>
          <w:b/>
          <w:bCs/>
          <w:sz w:val="24"/>
          <w:szCs w:val="24"/>
        </w:rPr>
        <w:t xml:space="preserve"> </w:t>
      </w:r>
      <w:r w:rsidR="00D67965" w:rsidRPr="00F048A3">
        <w:rPr>
          <w:b/>
          <w:sz w:val="24"/>
          <w:szCs w:val="24"/>
        </w:rPr>
        <w:t>Log Tr</w:t>
      </w:r>
      <w:r w:rsidR="008F02CE" w:rsidRPr="00F048A3">
        <w:rPr>
          <w:b/>
          <w:sz w:val="24"/>
          <w:szCs w:val="24"/>
        </w:rPr>
        <w:t>ansformation</w:t>
      </w:r>
      <w:r w:rsidR="00B13BAB" w:rsidRPr="00F048A3">
        <w:rPr>
          <w:b/>
          <w:bCs/>
          <w:sz w:val="24"/>
          <w:szCs w:val="24"/>
        </w:rPr>
        <w:t>:</w:t>
      </w:r>
      <w:r w:rsidR="008F02CE" w:rsidRPr="00F048A3">
        <w:rPr>
          <w:b/>
          <w:sz w:val="24"/>
          <w:szCs w:val="24"/>
        </w:rPr>
        <w:t xml:space="preserve"> </w:t>
      </w:r>
    </w:p>
    <w:p w14:paraId="6AA18A4A" w14:textId="77777777" w:rsidR="00F048A3" w:rsidRDefault="00F048A3" w:rsidP="00B13BAB">
      <w:pPr>
        <w:rPr>
          <w:b/>
          <w:bCs/>
          <w:sz w:val="28"/>
          <w:szCs w:val="28"/>
        </w:rPr>
      </w:pPr>
    </w:p>
    <w:p w14:paraId="6BCC9A7E" w14:textId="18F0D82A" w:rsidR="00B13BAB" w:rsidRPr="00F048A3" w:rsidRDefault="00B13BAB" w:rsidP="0015001E">
      <w:pPr>
        <w:ind w:left="0"/>
        <w:rPr>
          <w:del w:id="21" w:author="Microsoft Word" w:date="2023-12-04T19:04:00Z"/>
          <w:b/>
          <w:bCs/>
          <w:sz w:val="24"/>
          <w:szCs w:val="24"/>
        </w:rPr>
      </w:pPr>
      <w:del w:id="22" w:author="Microsoft Word" w:date="2023-12-04T19:04:00Z">
        <w:r w:rsidRPr="00F048A3">
          <w:rPr>
            <w:b/>
            <w:bCs/>
            <w:sz w:val="24"/>
            <w:szCs w:val="24"/>
          </w:rPr>
          <w:delText xml:space="preserve">Outliner Removal: </w:delText>
        </w:r>
      </w:del>
    </w:p>
    <w:p w14:paraId="1BDBE189" w14:textId="1C65BFC3" w:rsidR="003A2D4A" w:rsidRPr="00497232" w:rsidRDefault="003A2D4A" w:rsidP="0015001E">
      <w:pPr>
        <w:spacing w:line="240" w:lineRule="auto"/>
        <w:ind w:left="0"/>
        <w:rPr>
          <w:del w:id="23" w:author="Microsoft Word" w:date="2023-12-04T19:04:00Z"/>
          <w:rFonts w:cstheme="minorHAnsi"/>
          <w:sz w:val="24"/>
          <w:szCs w:val="24"/>
        </w:rPr>
      </w:pPr>
      <w:del w:id="24" w:author="Microsoft Word" w:date="2023-12-04T19:04:00Z">
        <w:r w:rsidRPr="000E4F11">
          <w:rPr>
            <w:b/>
            <w:bCs/>
            <w:sz w:val="24"/>
            <w:szCs w:val="24"/>
          </w:rPr>
          <w:delText>Normalization/Standardization of Features</w:delText>
        </w:r>
        <w:r w:rsidRPr="00497232">
          <w:rPr>
            <w:b/>
            <w:bCs/>
            <w:sz w:val="24"/>
            <w:szCs w:val="24"/>
          </w:rPr>
          <w:delText>:</w:delText>
        </w:r>
        <w:r w:rsidRPr="00497232">
          <w:rPr>
            <w:rFonts w:cstheme="minorHAnsi"/>
            <w:sz w:val="24"/>
            <w:szCs w:val="24"/>
          </w:rPr>
          <w:delText xml:space="preserve"> </w:delText>
        </w:r>
        <w:r w:rsidR="00B54A2F">
          <w:rPr>
            <w:rFonts w:cstheme="minorHAnsi"/>
            <w:sz w:val="24"/>
            <w:szCs w:val="24"/>
          </w:rPr>
          <w:delText xml:space="preserve">                                                                </w:delText>
        </w:r>
        <w:r w:rsidRPr="00497232">
          <w:rPr>
            <w:rFonts w:cstheme="minorHAnsi"/>
            <w:sz w:val="24"/>
            <w:szCs w:val="24"/>
          </w:rPr>
          <w:delText xml:space="preserve">Standardization (Z-score normalization) can be expressed as: </w:delText>
        </w:r>
      </w:del>
      <w:r w:rsidR="00EF04F1" w:rsidRPr="00497232">
        <w:rPr>
          <w:rFonts w:cstheme="minorHAnsi"/>
          <w:noProof/>
          <w:color w:val="374151"/>
          <w:sz w:val="24"/>
          <w:szCs w:val="24"/>
        </w:rPr>
        <w:drawing>
          <wp:inline distT="0" distB="0" distL="0" distR="0" wp14:anchorId="28CEDEC2" wp14:editId="234487AE">
            <wp:extent cx="941956" cy="402389"/>
            <wp:effectExtent l="0" t="0" r="0" b="4445"/>
            <wp:docPr id="89436400" name="Picture 89436400" descr="A math equation with a number and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400" name="Picture 7" descr="A math equation with a number and a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951721" cy="406560"/>
                    </a:xfrm>
                    <a:prstGeom prst="rect">
                      <a:avLst/>
                    </a:prstGeom>
                  </pic:spPr>
                </pic:pic>
              </a:graphicData>
            </a:graphic>
          </wp:inline>
        </w:drawing>
      </w:r>
    </w:p>
    <w:p w14:paraId="3183EC8C" w14:textId="180DF488" w:rsidR="00056FFE" w:rsidRPr="00680E47" w:rsidRDefault="00B54A2F" w:rsidP="0015001E">
      <w:pPr>
        <w:ind w:left="90"/>
        <w:rPr>
          <w:del w:id="25" w:author="Microsoft Word" w:date="2023-12-04T19:04:00Z"/>
        </w:rPr>
      </w:pPr>
      <w:del w:id="26" w:author="Microsoft Word" w:date="2023-12-04T19:04:00Z">
        <w:r w:rsidRPr="00B54A2F">
          <w:rPr>
            <w:b/>
            <w:bCs/>
            <w:sz w:val="24"/>
            <w:szCs w:val="24"/>
          </w:rPr>
          <w:delText xml:space="preserve">3.3 </w:delText>
        </w:r>
        <w:r w:rsidR="00F932D4" w:rsidRPr="00B54A2F">
          <w:rPr>
            <w:b/>
            <w:bCs/>
            <w:sz w:val="24"/>
            <w:szCs w:val="24"/>
          </w:rPr>
          <w:delText xml:space="preserve">Model Training and Validation </w:delText>
        </w:r>
      </w:del>
    </w:p>
    <w:p w14:paraId="2E8DF717" w14:textId="1C0A40CC" w:rsidR="00F932D4" w:rsidRPr="008E1C0C" w:rsidRDefault="00F932D4" w:rsidP="0015001E">
      <w:pPr>
        <w:ind w:left="90"/>
        <w:rPr>
          <w:del w:id="27" w:author="Microsoft Word" w:date="2023-12-04T19:04:00Z"/>
          <w:rFonts w:cstheme="minorHAnsi"/>
          <w:color w:val="374151"/>
          <w:sz w:val="24"/>
          <w:szCs w:val="24"/>
        </w:rPr>
      </w:pPr>
      <w:del w:id="28" w:author="Microsoft Word" w:date="2023-12-04T19:04:00Z">
        <w:r w:rsidRPr="006B07C9">
          <w:rPr>
            <w:rFonts w:cstheme="minorHAnsi"/>
            <w:color w:val="374151"/>
            <w:sz w:val="24"/>
            <w:szCs w:val="24"/>
          </w:rPr>
          <w:delText>The training process involved fitting each base model to a portion of the training data and then predicting on the holdout set within a K-Fold cross-validation framework. This K-Fold</w:delText>
        </w:r>
        <w:r w:rsidRPr="00F932D4">
          <w:rPr>
            <w:rFonts w:cstheme="minorHAnsi"/>
            <w:color w:val="374151"/>
            <w:sz w:val="28"/>
            <w:szCs w:val="28"/>
          </w:rPr>
          <w:delText xml:space="preserve"> </w:delText>
        </w:r>
        <w:r w:rsidRPr="006B07C9">
          <w:rPr>
            <w:rFonts w:cstheme="minorHAnsi"/>
            <w:color w:val="374151"/>
            <w:sz w:val="24"/>
            <w:szCs w:val="24"/>
          </w:rPr>
          <w:delText>strategy, with</w:delText>
        </w:r>
        <w:r w:rsidR="00FF57C4" w:rsidRPr="006B07C9">
          <w:rPr>
            <w:rFonts w:cstheme="minorHAnsi"/>
            <w:color w:val="374151"/>
            <w:sz w:val="24"/>
            <w:szCs w:val="24"/>
          </w:rPr>
          <w:delText>”</w:delText>
        </w:r>
        <w:r w:rsidRPr="006B07C9">
          <w:rPr>
            <w:rFonts w:cstheme="minorHAnsi"/>
            <w:color w:val="374151"/>
            <w:sz w:val="24"/>
            <w:szCs w:val="24"/>
          </w:rPr>
          <w:delText xml:space="preserve"> </w:delText>
        </w:r>
        <w:r w:rsidRPr="006B07C9">
          <w:rPr>
            <w:rFonts w:cstheme="minorHAnsi"/>
            <w:b/>
            <w:bCs/>
            <w:color w:val="374151"/>
            <w:sz w:val="24"/>
            <w:szCs w:val="24"/>
            <w:bdr w:val="single" w:sz="2" w:space="0" w:color="D9D9E3" w:frame="1"/>
          </w:rPr>
          <w:delText>n_splits=self.n_folds</w:delText>
        </w:r>
        <w:r w:rsidRPr="006B07C9">
          <w:rPr>
            <w:rFonts w:cstheme="minorHAnsi"/>
            <w:color w:val="374151"/>
            <w:sz w:val="24"/>
            <w:szCs w:val="24"/>
          </w:rPr>
          <w:delText>,</w:delText>
        </w:r>
        <w:r w:rsidR="00FF57C4" w:rsidRPr="006B07C9">
          <w:rPr>
            <w:rFonts w:cstheme="minorHAnsi"/>
            <w:color w:val="374151"/>
            <w:sz w:val="24"/>
            <w:szCs w:val="24"/>
          </w:rPr>
          <w:delText>”</w:delText>
        </w:r>
        <w:r w:rsidRPr="006B07C9">
          <w:rPr>
            <w:rFonts w:cstheme="minorHAnsi"/>
            <w:color w:val="374151"/>
            <w:sz w:val="24"/>
            <w:szCs w:val="24"/>
          </w:rPr>
          <w:delText xml:space="preserve"> ensured that each instance in the dataset had the opportunity to be in both the training and validation set, thus providing a comprehensive evaluation of the models' performance</w:delText>
        </w:r>
        <w:r w:rsidR="008E1C0C">
          <w:rPr>
            <w:rFonts w:cstheme="minorHAnsi"/>
            <w:color w:val="374151"/>
            <w:sz w:val="24"/>
            <w:szCs w:val="24"/>
          </w:rPr>
          <w:delText xml:space="preserve">. </w:delText>
        </w:r>
      </w:del>
    </w:p>
    <w:p w14:paraId="10F477E2" w14:textId="77777777" w:rsidR="008E1C0C" w:rsidRDefault="008E1C0C" w:rsidP="008E1C0C">
      <w:pPr>
        <w:ind w:left="0"/>
        <w:rPr>
          <w:rFonts w:cstheme="minorHAnsi"/>
          <w:color w:val="374151"/>
          <w:sz w:val="24"/>
          <w:szCs w:val="24"/>
        </w:rPr>
      </w:pPr>
      <w:r>
        <w:rPr>
          <w:rFonts w:cstheme="minorHAnsi"/>
          <w:color w:val="374151"/>
          <w:sz w:val="24"/>
          <w:szCs w:val="24"/>
        </w:rPr>
        <w:t>Validation</w:t>
      </w:r>
    </w:p>
    <w:p w14:paraId="174CF930" w14:textId="53F24957" w:rsidR="00F932D4" w:rsidRPr="006B07C9" w:rsidRDefault="00F932D4" w:rsidP="008E1C0C">
      <w:pPr>
        <w:ind w:left="0"/>
        <w:rPr>
          <w:del w:id="29" w:author="Microsoft Word" w:date="2023-12-04T19:04:00Z"/>
          <w:rFonts w:cstheme="minorHAnsi"/>
          <w:color w:val="374151"/>
          <w:sz w:val="24"/>
          <w:szCs w:val="24"/>
        </w:rPr>
      </w:pPr>
      <w:del w:id="30" w:author="Microsoft Word" w:date="2023-12-04T19:04:00Z">
        <w:r w:rsidRPr="006B07C9">
          <w:rPr>
            <w:rFonts w:cstheme="minorHAnsi"/>
            <w:color w:val="374151"/>
            <w:sz w:val="24"/>
            <w:szCs w:val="24"/>
          </w:rPr>
          <w:delText>Validation of the models was executed through the Root Mean Squared Error (RMSE) metric, defined as:</w:delText>
        </w:r>
      </w:del>
    </w:p>
    <w:p w14:paraId="2D168144" w14:textId="58DD662D" w:rsidR="00056FFE" w:rsidRDefault="00443789" w:rsidP="00FF1820">
      <w:pPr>
        <w:ind w:left="0" w:firstLine="360"/>
        <w:rPr>
          <w:del w:id="31" w:author="Microsoft Word" w:date="2023-12-04T19:04:00Z"/>
          <w:rFonts w:cstheme="minorHAnsi"/>
          <w:sz w:val="28"/>
          <w:szCs w:val="28"/>
        </w:rPr>
      </w:pPr>
      <w:del w:id="32" w:author="Microsoft Word" w:date="2023-12-04T19:04:00Z">
        <w:r w:rsidRPr="006B07C9">
          <w:rPr>
            <w:rFonts w:cstheme="minorHAnsi"/>
            <w:sz w:val="24"/>
            <w:szCs w:val="24"/>
          </w:rPr>
          <w:delText xml:space="preserve">where </w:delText>
        </w:r>
        <w:r w:rsidRPr="006B07C9">
          <w:rPr>
            <w:rFonts w:cstheme="minorHAnsi"/>
            <w:i/>
            <w:iCs/>
            <w:color w:val="374151"/>
            <w:sz w:val="24"/>
            <w:szCs w:val="24"/>
            <w:bdr w:val="single" w:sz="2" w:space="0" w:color="D9D9E3" w:frame="1"/>
          </w:rPr>
          <w:delText>yi</w:delText>
        </w:r>
        <w:r w:rsidRPr="006B07C9">
          <w:rPr>
            <w:rFonts w:cstheme="minorHAnsi"/>
            <w:color w:val="374151"/>
            <w:sz w:val="24"/>
            <w:szCs w:val="24"/>
            <w:bdr w:val="single" w:sz="2" w:space="0" w:color="D9D9E3" w:frame="1"/>
          </w:rPr>
          <w:delText>​</w:delText>
        </w:r>
        <w:r w:rsidRPr="006B07C9">
          <w:rPr>
            <w:rFonts w:cstheme="minorHAnsi"/>
            <w:sz w:val="24"/>
            <w:szCs w:val="24"/>
          </w:rPr>
          <w:delText xml:space="preserve"> is the true value and </w:delText>
        </w:r>
        <w:r w:rsidRPr="006B07C9">
          <w:rPr>
            <w:rFonts w:cstheme="minorHAnsi"/>
            <w:i/>
            <w:iCs/>
            <w:color w:val="374151"/>
            <w:sz w:val="24"/>
            <w:szCs w:val="24"/>
            <w:bdr w:val="single" w:sz="2" w:space="0" w:color="D9D9E3" w:frame="1"/>
          </w:rPr>
          <w:delText>y</w:delText>
        </w:r>
        <w:r w:rsidRPr="006B07C9">
          <w:rPr>
            <w:rFonts w:cstheme="minorHAnsi"/>
            <w:color w:val="374151"/>
            <w:sz w:val="24"/>
            <w:szCs w:val="24"/>
            <w:bdr w:val="single" w:sz="2" w:space="0" w:color="D9D9E3" w:frame="1"/>
          </w:rPr>
          <w:delText>^​</w:delText>
        </w:r>
        <w:r w:rsidRPr="006B07C9">
          <w:rPr>
            <w:rFonts w:cstheme="minorHAnsi"/>
            <w:i/>
            <w:iCs/>
            <w:color w:val="374151"/>
            <w:sz w:val="24"/>
            <w:szCs w:val="24"/>
            <w:bdr w:val="single" w:sz="2" w:space="0" w:color="D9D9E3" w:frame="1"/>
          </w:rPr>
          <w:delText>i</w:delText>
        </w:r>
        <w:r w:rsidRPr="006B07C9">
          <w:rPr>
            <w:rFonts w:cstheme="minorHAnsi"/>
            <w:color w:val="374151"/>
            <w:sz w:val="24"/>
            <w:szCs w:val="24"/>
            <w:bdr w:val="single" w:sz="2" w:space="0" w:color="D9D9E3" w:frame="1"/>
          </w:rPr>
          <w:delText>​</w:delText>
        </w:r>
        <w:r w:rsidRPr="006B07C9">
          <w:rPr>
            <w:rFonts w:cstheme="minorHAnsi"/>
            <w:sz w:val="24"/>
            <w:szCs w:val="24"/>
          </w:rPr>
          <w:delText xml:space="preserve"> is the predicted value. Lower RMSE values indicate better fit to the data. This metric was chosen for its sensitivity to the magnitude of the error, making it particularly suitable for regression problems where large errors are particularly undesirable.</w:delText>
        </w:r>
        <w:r w:rsidR="008D62B2" w:rsidRPr="006B07C9">
          <w:rPr>
            <w:rFonts w:cstheme="minorHAnsi"/>
            <w:sz w:val="24"/>
            <w:szCs w:val="24"/>
          </w:rPr>
          <w:br/>
        </w:r>
        <w:r w:rsidR="00FF1820">
          <w:rPr>
            <w:rFonts w:cstheme="minorHAnsi"/>
            <w:b/>
            <w:bCs/>
            <w:sz w:val="24"/>
            <w:szCs w:val="24"/>
          </w:rPr>
          <w:delText>3.4</w:delText>
        </w:r>
        <w:r w:rsidR="008D62B2" w:rsidRPr="00FF1820">
          <w:rPr>
            <w:rFonts w:cstheme="minorHAnsi"/>
            <w:b/>
            <w:bCs/>
            <w:sz w:val="24"/>
            <w:szCs w:val="24"/>
          </w:rPr>
          <w:delText xml:space="preserve"> Hyperparameter Tuning and Ensemble Models</w:delText>
        </w:r>
      </w:del>
    </w:p>
    <w:p w14:paraId="11959FAC" w14:textId="7ECF689C" w:rsidR="008D62B2" w:rsidRPr="00C87C50" w:rsidRDefault="008D62B2" w:rsidP="00C87C50">
      <w:pPr>
        <w:ind w:left="0"/>
        <w:rPr>
          <w:del w:id="33" w:author="Microsoft Word" w:date="2023-12-04T19:04:00Z"/>
          <w:rFonts w:cstheme="minorHAnsi"/>
          <w:b/>
          <w:sz w:val="24"/>
          <w:szCs w:val="24"/>
        </w:rPr>
      </w:pPr>
      <w:del w:id="34" w:author="Microsoft Word" w:date="2023-12-04T19:04:00Z">
        <w:r w:rsidRPr="00C87C50">
          <w:rPr>
            <w:rFonts w:cstheme="minorHAnsi"/>
            <w:b/>
            <w:sz w:val="24"/>
            <w:szCs w:val="24"/>
          </w:rPr>
          <w:delText>Ensemble Models</w:delText>
        </w:r>
      </w:del>
    </w:p>
    <w:p w14:paraId="341B34CB" w14:textId="411BCC33" w:rsidR="008D62B2" w:rsidRPr="006B07C9" w:rsidRDefault="008D62B2" w:rsidP="00C87C50">
      <w:pPr>
        <w:ind w:left="0"/>
        <w:rPr>
          <w:del w:id="35" w:author="Microsoft Word" w:date="2023-12-04T19:04:00Z"/>
          <w:rFonts w:cstheme="minorHAnsi"/>
          <w:color w:val="374151"/>
          <w:sz w:val="24"/>
          <w:szCs w:val="24"/>
        </w:rPr>
      </w:pPr>
      <w:del w:id="36" w:author="Microsoft Word" w:date="2023-12-04T19:04:00Z">
        <w:r w:rsidRPr="006B07C9">
          <w:rPr>
            <w:rFonts w:cstheme="minorHAnsi"/>
            <w:color w:val="374151"/>
            <w:sz w:val="24"/>
            <w:szCs w:val="24"/>
          </w:rPr>
          <w:delText xml:space="preserve">Our ensemble approach leveraged stacking, where predictions from base models served as input features for the final Ridge regressor, enabling it to learn how to best combine the base </w:delText>
        </w:r>
        <w:r w:rsidRPr="006B07C9">
          <w:rPr>
            <w:rFonts w:cstheme="minorHAnsi"/>
            <w:color w:val="374151"/>
            <w:sz w:val="24"/>
            <w:szCs w:val="24"/>
          </w:rPr>
          <w:lastRenderedPageBreak/>
          <w:delText xml:space="preserve">models' predictions. The stacking model was trained on the meta-features </w:delText>
        </w:r>
        <w:r w:rsidRPr="006B07C9">
          <w:rPr>
            <w:rFonts w:cstheme="minorHAnsi"/>
            <w:i/>
            <w:iCs/>
            <w:color w:val="374151"/>
            <w:sz w:val="24"/>
            <w:szCs w:val="24"/>
            <w:bdr w:val="single" w:sz="2" w:space="0" w:color="D9D9E3" w:frame="1"/>
          </w:rPr>
          <w:delText>Strain</w:delText>
        </w:r>
        <w:r w:rsidRPr="006B07C9">
          <w:rPr>
            <w:rFonts w:cstheme="minorHAnsi"/>
            <w:color w:val="374151"/>
            <w:sz w:val="24"/>
            <w:szCs w:val="24"/>
            <w:bdr w:val="single" w:sz="2" w:space="0" w:color="D9D9E3" w:frame="1"/>
          </w:rPr>
          <w:delText>​</w:delText>
        </w:r>
        <w:r w:rsidRPr="006B07C9">
          <w:rPr>
            <w:rFonts w:cstheme="minorHAnsi"/>
            <w:color w:val="374151"/>
            <w:sz w:val="24"/>
            <w:szCs w:val="24"/>
          </w:rPr>
          <w:delText xml:space="preserve">, </w:delText>
        </w:r>
        <w:r w:rsidR="00C87C50">
          <w:rPr>
            <w:rFonts w:cstheme="minorHAnsi"/>
            <w:color w:val="374151"/>
            <w:sz w:val="24"/>
            <w:szCs w:val="24"/>
          </w:rPr>
          <w:delText>to minimize</w:delText>
        </w:r>
        <w:r w:rsidRPr="006B07C9">
          <w:rPr>
            <w:rFonts w:cstheme="minorHAnsi"/>
            <w:color w:val="374151"/>
            <w:sz w:val="24"/>
            <w:szCs w:val="24"/>
          </w:rPr>
          <w:delText xml:space="preserve"> the RMSE on the validation set.</w:delText>
        </w:r>
      </w:del>
    </w:p>
    <w:p w14:paraId="566A85E7" w14:textId="77777777" w:rsidR="00C87C50" w:rsidRDefault="00C87C50" w:rsidP="00C85A47">
      <w:pPr>
        <w:ind w:left="0"/>
        <w:rPr>
          <w:rFonts w:cstheme="minorHAnsi"/>
          <w:b/>
          <w:sz w:val="32"/>
          <w:szCs w:val="32"/>
        </w:rPr>
      </w:pPr>
    </w:p>
    <w:p w14:paraId="4274EEAA" w14:textId="77777777" w:rsidR="00C87C50" w:rsidRDefault="00C87C50" w:rsidP="00C85A47">
      <w:pPr>
        <w:ind w:left="0"/>
        <w:rPr>
          <w:rFonts w:cstheme="minorHAnsi"/>
          <w:b/>
          <w:sz w:val="32"/>
          <w:szCs w:val="32"/>
        </w:rPr>
      </w:pPr>
    </w:p>
    <w:p w14:paraId="3901259F" w14:textId="77777777" w:rsidR="00C87C50" w:rsidRDefault="00C87C50" w:rsidP="00C85A47">
      <w:pPr>
        <w:ind w:left="0"/>
        <w:rPr>
          <w:rFonts w:cstheme="minorHAnsi"/>
          <w:b/>
          <w:sz w:val="32"/>
          <w:szCs w:val="32"/>
        </w:rPr>
      </w:pPr>
    </w:p>
    <w:p w14:paraId="1CA6DF47" w14:textId="77777777" w:rsidR="00C87C50" w:rsidRDefault="00C87C50" w:rsidP="00C85A47">
      <w:pPr>
        <w:ind w:left="0"/>
        <w:rPr>
          <w:rFonts w:cstheme="minorHAnsi"/>
          <w:b/>
          <w:sz w:val="32"/>
          <w:szCs w:val="32"/>
        </w:rPr>
      </w:pPr>
    </w:p>
    <w:p w14:paraId="1F61B0D8" w14:textId="0FDD7F72" w:rsidR="008F7B54" w:rsidRPr="00C87C50" w:rsidRDefault="00A6389C" w:rsidP="00C87C50">
      <w:pPr>
        <w:ind w:left="0"/>
        <w:jc w:val="center"/>
        <w:rPr>
          <w:del w:id="37" w:author="Microsoft Word" w:date="2023-12-04T19:04:00Z"/>
          <w:rFonts w:cstheme="minorHAnsi"/>
          <w:b/>
          <w:sz w:val="28"/>
          <w:szCs w:val="28"/>
        </w:rPr>
      </w:pPr>
      <w:r w:rsidRPr="00CE2027">
        <w:rPr>
          <w:b/>
          <w:bCs/>
          <w:noProof/>
          <w:sz w:val="24"/>
          <w:szCs w:val="24"/>
        </w:rPr>
        <w:drawing>
          <wp:anchor distT="0" distB="0" distL="114300" distR="114300" simplePos="0" relativeHeight="251658241" behindDoc="0" locked="0" layoutInCell="1" allowOverlap="1" wp14:anchorId="76FF1C5A" wp14:editId="1CBB5F0C">
            <wp:simplePos x="0" y="0"/>
            <wp:positionH relativeFrom="column">
              <wp:posOffset>195943</wp:posOffset>
            </wp:positionH>
            <wp:positionV relativeFrom="paragraph">
              <wp:posOffset>247469</wp:posOffset>
            </wp:positionV>
            <wp:extent cx="4613910" cy="1955800"/>
            <wp:effectExtent l="0" t="0" r="0" b="0"/>
            <wp:wrapTopAndBottom/>
            <wp:docPr id="1895522544" name="Picture 1895522544" descr="A graph with numbers and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22544" name="Picture 1" descr="A graph with numbers and a number of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613910" cy="1955800"/>
                    </a:xfrm>
                    <a:prstGeom prst="rect">
                      <a:avLst/>
                    </a:prstGeom>
                  </pic:spPr>
                </pic:pic>
              </a:graphicData>
            </a:graphic>
            <wp14:sizeRelH relativeFrom="page">
              <wp14:pctWidth>0</wp14:pctWidth>
            </wp14:sizeRelH>
            <wp14:sizeRelV relativeFrom="page">
              <wp14:pctHeight>0</wp14:pctHeight>
            </wp14:sizeRelV>
          </wp:anchor>
        </w:drawing>
      </w:r>
      <w:del w:id="38" w:author="Microsoft Word" w:date="2023-12-04T19:04:00Z">
        <w:r w:rsidR="00C87C50">
          <w:rPr>
            <w:rFonts w:cstheme="minorHAnsi"/>
            <w:b/>
            <w:sz w:val="28"/>
            <w:szCs w:val="28"/>
          </w:rPr>
          <w:delText xml:space="preserve">4. </w:delText>
        </w:r>
        <w:r w:rsidR="00056FFE" w:rsidRPr="00C87C50">
          <w:rPr>
            <w:rFonts w:cstheme="minorHAnsi"/>
            <w:b/>
            <w:sz w:val="28"/>
            <w:szCs w:val="28"/>
          </w:rPr>
          <w:delText>Results</w:delText>
        </w:r>
        <w:r w:rsidR="00B047A6" w:rsidRPr="00C87C50">
          <w:rPr>
            <w:rFonts w:cstheme="minorHAnsi"/>
            <w:b/>
            <w:sz w:val="28"/>
            <w:szCs w:val="28"/>
          </w:rPr>
          <w:delText xml:space="preserve"> and Conclusion</w:delText>
        </w:r>
      </w:del>
    </w:p>
    <w:p w14:paraId="01CA0A7E" w14:textId="25A040AA" w:rsidR="008F7B54" w:rsidRPr="00CE2027" w:rsidRDefault="008F7B54" w:rsidP="008F7B54">
      <w:pPr>
        <w:rPr>
          <w:del w:id="39" w:author="Microsoft Word" w:date="2023-12-04T19:04:00Z"/>
          <w:color w:val="374151"/>
          <w:sz w:val="24"/>
          <w:szCs w:val="24"/>
        </w:rPr>
      </w:pPr>
      <w:del w:id="40" w:author="Microsoft Word" w:date="2023-12-04T19:04:00Z">
        <w:r w:rsidRPr="00CE2027">
          <w:rPr>
            <w:color w:val="374151"/>
            <w:sz w:val="24"/>
            <w:szCs w:val="24"/>
          </w:rPr>
          <w:delText xml:space="preserve">Upon executing the ensemble strategy, the model's performance was quantified using the RMSE scoring function. The best parameters and </w:delText>
        </w:r>
        <w:r w:rsidR="00C87C50" w:rsidRPr="00CE2027">
          <w:rPr>
            <w:color w:val="374151"/>
            <w:sz w:val="24"/>
            <w:szCs w:val="24"/>
          </w:rPr>
          <w:delText>scores</w:delText>
        </w:r>
        <w:r w:rsidRPr="00CE2027">
          <w:rPr>
            <w:color w:val="374151"/>
            <w:sz w:val="24"/>
            <w:szCs w:val="24"/>
          </w:rPr>
          <w:delText xml:space="preserve"> from the GridSearchCV were reported, giving insights into the model's predictive power and the effectiveness of the hyperparameter tuning process.</w:delText>
        </w:r>
      </w:del>
    </w:p>
    <w:p w14:paraId="29C8E56C" w14:textId="09C07907" w:rsidR="008F7B54" w:rsidRPr="00CE2027" w:rsidRDefault="008F7B54" w:rsidP="00CE2027">
      <w:pPr>
        <w:jc w:val="both"/>
        <w:rPr>
          <w:del w:id="41" w:author="Microsoft Word" w:date="2023-12-04T19:04:00Z"/>
          <w:rFonts w:cstheme="minorHAnsi"/>
          <w:color w:val="374151"/>
          <w:sz w:val="24"/>
          <w:szCs w:val="24"/>
        </w:rPr>
      </w:pPr>
      <w:del w:id="42" w:author="Microsoft Word" w:date="2023-12-04T19:04:00Z">
        <w:r w:rsidRPr="00CE2027">
          <w:rPr>
            <w:rFonts w:cstheme="minorHAnsi"/>
            <w:color w:val="374151"/>
            <w:sz w:val="24"/>
            <w:szCs w:val="24"/>
          </w:rPr>
          <w:delText xml:space="preserve">The ensemble model demonstrated an improvement in prediction accuracy over the individual base models, as evidenced by the RMSE score. This underscores the value of combining diverse machine learning algorithms to capture a wide array of patterns present in the data. The final predictions on the test set were generated using the </w:delText>
        </w:r>
        <w:r w:rsidR="009C179E" w:rsidRPr="00CE2027">
          <w:rPr>
            <w:rFonts w:cstheme="minorHAnsi"/>
            <w:color w:val="374151"/>
            <w:sz w:val="24"/>
            <w:szCs w:val="24"/>
          </w:rPr>
          <w:delText>optimally tuned</w:delText>
        </w:r>
        <w:r w:rsidRPr="00CE2027">
          <w:rPr>
            <w:rFonts w:cstheme="minorHAnsi"/>
            <w:color w:val="374151"/>
            <w:sz w:val="24"/>
            <w:szCs w:val="24"/>
          </w:rPr>
          <w:delText xml:space="preserve"> stacking model, ensuring that our predictions were as accurate and generalizable as possible.</w:delText>
        </w:r>
      </w:del>
    </w:p>
    <w:p w14:paraId="3B5AA3A2" w14:textId="041B82DD" w:rsidR="008F7B54" w:rsidRPr="00CE2027" w:rsidRDefault="008F7B54" w:rsidP="00CE2027">
      <w:pPr>
        <w:jc w:val="both"/>
        <w:rPr>
          <w:del w:id="43" w:author="Microsoft Word" w:date="2023-12-04T19:04:00Z"/>
          <w:rFonts w:cstheme="minorHAnsi"/>
          <w:color w:val="374151"/>
          <w:sz w:val="24"/>
          <w:szCs w:val="24"/>
        </w:rPr>
      </w:pPr>
      <w:del w:id="44" w:author="Microsoft Word" w:date="2023-12-04T19:04:00Z">
        <w:r w:rsidRPr="00CE2027">
          <w:rPr>
            <w:rFonts w:cstheme="minorHAnsi"/>
            <w:color w:val="374151"/>
            <w:sz w:val="24"/>
            <w:szCs w:val="24"/>
          </w:rPr>
          <w:delText xml:space="preserve">With this structured approach, the report systematically presents the progression from model training and validation, through hyperparameter tuning and ensemble learning, to the </w:delText>
        </w:r>
        <w:r w:rsidR="00CE2027" w:rsidRPr="00CE2027">
          <w:rPr>
            <w:rFonts w:cstheme="minorHAnsi"/>
            <w:color w:val="374151"/>
            <w:sz w:val="24"/>
            <w:szCs w:val="24"/>
          </w:rPr>
          <w:delText>results</w:delText>
        </w:r>
        <w:r w:rsidRPr="00CE2027">
          <w:rPr>
            <w:rFonts w:cstheme="minorHAnsi"/>
            <w:color w:val="374151"/>
            <w:sz w:val="24"/>
            <w:szCs w:val="24"/>
          </w:rPr>
          <w:delText xml:space="preserve"> and conclusions of the study.</w:delText>
        </w:r>
      </w:del>
    </w:p>
    <w:p w14:paraId="3A2EC89F" w14:textId="2716908A" w:rsidR="004104CF" w:rsidRPr="00634CC5" w:rsidRDefault="009D7CC1" w:rsidP="005D5AAA">
      <w:pPr>
        <w:pStyle w:val="ListParagraph"/>
        <w:ind w:left="360"/>
        <w:rPr>
          <w:rFonts w:cstheme="minorHAnsi"/>
          <w:sz w:val="24"/>
          <w:szCs w:val="24"/>
        </w:rPr>
      </w:pPr>
      <w:ins w:id="45" w:author="Microsoft Word" w:date="2023-12-04T15:11:00Z">
        <w:del w:id="46" w:author="Microsoft Word" w:date="2023-12-04T19:04:00Z">
          <w:r>
            <w:rPr>
              <w:rFonts w:cstheme="minorHAnsi"/>
              <w:b/>
              <w:bCs/>
              <w:noProof/>
              <w:sz w:val="28"/>
              <w:szCs w:val="28"/>
            </w:rPr>
            <w:lastRenderedPageBreak/>
            <mc:AlternateContent>
              <mc:Choice Requires="wps">
                <w:drawing>
                  <wp:anchor distT="0" distB="0" distL="114300" distR="114300" simplePos="0" relativeHeight="251658240" behindDoc="0" locked="0" layoutInCell="1" allowOverlap="1" wp14:anchorId="005AF6BA" wp14:editId="7411817C">
                    <wp:simplePos x="0" y="0"/>
                    <wp:positionH relativeFrom="column">
                      <wp:posOffset>539450</wp:posOffset>
                    </wp:positionH>
                    <wp:positionV relativeFrom="paragraph">
                      <wp:posOffset>326590</wp:posOffset>
                    </wp:positionV>
                    <wp:extent cx="3426460" cy="863029"/>
                    <wp:effectExtent l="0" t="0" r="15240" b="13335"/>
                    <wp:wrapNone/>
                    <wp:docPr id="225195051" name="Text Box 225195051"/>
                    <wp:cNvGraphicFramePr/>
                    <a:graphic xmlns:a="http://schemas.openxmlformats.org/drawingml/2006/main">
                      <a:graphicData uri="http://schemas.microsoft.com/office/word/2010/wordprocessingShape">
                        <wps:wsp>
                          <wps:cNvSpPr txBox="1"/>
                          <wps:spPr>
                            <a:xfrm>
                              <a:off x="0" y="0"/>
                              <a:ext cx="3426460" cy="863029"/>
                            </a:xfrm>
                            <a:prstGeom prst="rect">
                              <a:avLst/>
                            </a:prstGeom>
                            <a:solidFill>
                              <a:schemeClr val="lt1"/>
                            </a:solidFill>
                            <a:ln w="6350">
                              <a:solidFill>
                                <a:prstClr val="black"/>
                              </a:solidFill>
                            </a:ln>
                          </wps:spPr>
                          <wps:txbx>
                            <w:txbxContent>
                              <w:p w14:paraId="3A93486E" w14:textId="77777777" w:rsidR="005A391C" w:rsidRDefault="005A391C" w:rsidP="005A391C">
                                <w:pPr>
                                  <w:pStyle w:val="ListParagraph"/>
                                  <w:numPr>
                                    <w:ilvl w:val="0"/>
                                    <w:numId w:val="6"/>
                                  </w:numPr>
                                </w:pPr>
                                <w:r>
                                  <w:t>Split data into train and test</w:t>
                                </w:r>
                              </w:p>
                              <w:p w14:paraId="3F4E65F9" w14:textId="77777777" w:rsidR="005A391C" w:rsidRDefault="005A391C" w:rsidP="005A391C">
                                <w:pPr>
                                  <w:pStyle w:val="ListParagraph"/>
                                  <w:numPr>
                                    <w:ilvl w:val="0"/>
                                    <w:numId w:val="6"/>
                                  </w:numPr>
                                </w:pPr>
                                <w:r>
                                  <w:t>Train Base models</w:t>
                                </w:r>
                              </w:p>
                              <w:p w14:paraId="482764C0" w14:textId="77777777" w:rsidR="00D16E88" w:rsidRDefault="005A391C" w:rsidP="005A391C">
                                <w:pPr>
                                  <w:pStyle w:val="ListParagraph"/>
                                  <w:numPr>
                                    <w:ilvl w:val="0"/>
                                    <w:numId w:val="6"/>
                                  </w:numPr>
                                </w:pPr>
                                <w:r>
                                  <w:t>Perform Cross-validation (K-fold validation)</w:t>
                                </w:r>
                              </w:p>
                              <w:p w14:paraId="347C0E44" w14:textId="2A50F8D6" w:rsidR="005A391C" w:rsidRDefault="005A391C" w:rsidP="005A391C">
                                <w:pPr>
                                  <w:pStyle w:val="ListParagraph"/>
                                  <w:numPr>
                                    <w:ilvl w:val="0"/>
                                    <w:numId w:val="6"/>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AF6BA" id="_x0000_t202" coordsize="21600,21600" o:spt="202" path="m,l,21600r21600,l21600,xe">
                    <v:stroke joinstyle="miter"/>
                    <v:path gradientshapeok="t" o:connecttype="rect"/>
                  </v:shapetype>
                  <v:shape id="Text Box 225195051" o:spid="_x0000_s1026" type="#_x0000_t202" style="position:absolute;left:0;text-align:left;margin-left:42.5pt;margin-top:25.7pt;width:269.8pt;height:6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" fillcolor="white [3201]" strokeweight=".5pt">
                    <v:textbox>
                      <w:txbxContent>
                        <w:p w14:paraId="3A93486E" w14:textId="77777777" w:rsidR="005A391C" w:rsidRDefault="005A391C" w:rsidP="005A391C">
                          <w:pPr>
                            <w:pStyle w:val="ListParagraph"/>
                            <w:numPr>
                              <w:ilvl w:val="0"/>
                              <w:numId w:val="6"/>
                            </w:numPr>
                          </w:pPr>
                          <w:r>
                            <w:t>Split data into train and test</w:t>
                          </w:r>
                        </w:p>
                        <w:p w14:paraId="3F4E65F9" w14:textId="77777777" w:rsidR="005A391C" w:rsidRDefault="005A391C" w:rsidP="005A391C">
                          <w:pPr>
                            <w:pStyle w:val="ListParagraph"/>
                            <w:numPr>
                              <w:ilvl w:val="0"/>
                              <w:numId w:val="6"/>
                            </w:numPr>
                          </w:pPr>
                          <w:r>
                            <w:t>Train Base models</w:t>
                          </w:r>
                        </w:p>
                        <w:p w14:paraId="482764C0" w14:textId="77777777" w:rsidR="00D16E88" w:rsidRDefault="005A391C" w:rsidP="005A391C">
                          <w:pPr>
                            <w:pStyle w:val="ListParagraph"/>
                            <w:numPr>
                              <w:ilvl w:val="0"/>
                              <w:numId w:val="6"/>
                            </w:numPr>
                          </w:pPr>
                          <w:r>
                            <w:t>Perform Cross-validation (K-fold validation)</w:t>
                          </w:r>
                        </w:p>
                        <w:p w14:paraId="347C0E44" w14:textId="2A50F8D6" w:rsidR="005A391C" w:rsidRDefault="005A391C" w:rsidP="005A391C">
                          <w:pPr>
                            <w:pStyle w:val="ListParagraph"/>
                            <w:numPr>
                              <w:ilvl w:val="0"/>
                              <w:numId w:val="6"/>
                            </w:numPr>
                          </w:pPr>
                        </w:p>
                      </w:txbxContent>
                    </v:textbox>
                  </v:shape>
                </w:pict>
              </mc:Fallback>
            </mc:AlternateContent>
          </w:r>
        </w:del>
      </w:ins>
    </w:p>
    <w:sectPr w:rsidR="004104CF" w:rsidRPr="0063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60EC"/>
    <w:multiLevelType w:val="hybridMultilevel"/>
    <w:tmpl w:val="162007B6"/>
    <w:lvl w:ilvl="0" w:tplc="A0B0F2F6">
      <w:numFmt w:val="bullet"/>
      <w:lvlText w:val="-"/>
      <w:lvlJc w:val="left"/>
      <w:pPr>
        <w:ind w:left="440" w:hanging="360"/>
      </w:pPr>
      <w:rPr>
        <w:rFonts w:ascii="Calibri" w:eastAsiaTheme="minorHAnsi" w:hAnsi="Calibri" w:cs="Calibri"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15:restartNumberingAfterBreak="0">
    <w:nsid w:val="152D1B94"/>
    <w:multiLevelType w:val="multilevel"/>
    <w:tmpl w:val="6798BE9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DD4027E"/>
    <w:multiLevelType w:val="multilevel"/>
    <w:tmpl w:val="810C1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224D27"/>
    <w:multiLevelType w:val="hybridMultilevel"/>
    <w:tmpl w:val="EE0CC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14D60"/>
    <w:multiLevelType w:val="multilevel"/>
    <w:tmpl w:val="2B280DD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D86436"/>
    <w:multiLevelType w:val="multilevel"/>
    <w:tmpl w:val="810C1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C23245"/>
    <w:multiLevelType w:val="multilevel"/>
    <w:tmpl w:val="810C1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227441"/>
    <w:multiLevelType w:val="hybridMultilevel"/>
    <w:tmpl w:val="D7C67586"/>
    <w:lvl w:ilvl="0" w:tplc="72580C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01BF5"/>
    <w:multiLevelType w:val="hybridMultilevel"/>
    <w:tmpl w:val="7C5EB40C"/>
    <w:lvl w:ilvl="0" w:tplc="A0B0F2F6">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9" w15:restartNumberingAfterBreak="0">
    <w:nsid w:val="66E23149"/>
    <w:multiLevelType w:val="hybridMultilevel"/>
    <w:tmpl w:val="DFEAB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C04C79"/>
    <w:multiLevelType w:val="multilevel"/>
    <w:tmpl w:val="240643FC"/>
    <w:lvl w:ilvl="0">
      <w:start w:val="1"/>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1" w15:restartNumberingAfterBreak="0">
    <w:nsid w:val="7FE25B33"/>
    <w:multiLevelType w:val="hybridMultilevel"/>
    <w:tmpl w:val="E7462ED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730735654">
    <w:abstractNumId w:val="3"/>
  </w:num>
  <w:num w:numId="2" w16cid:durableId="1050346407">
    <w:abstractNumId w:val="5"/>
  </w:num>
  <w:num w:numId="3" w16cid:durableId="1381904091">
    <w:abstractNumId w:val="7"/>
  </w:num>
  <w:num w:numId="4" w16cid:durableId="1219896494">
    <w:abstractNumId w:val="8"/>
  </w:num>
  <w:num w:numId="5" w16cid:durableId="310716748">
    <w:abstractNumId w:val="0"/>
  </w:num>
  <w:num w:numId="6" w16cid:durableId="58939814">
    <w:abstractNumId w:val="11"/>
  </w:num>
  <w:num w:numId="7" w16cid:durableId="1461538493">
    <w:abstractNumId w:val="10"/>
  </w:num>
  <w:num w:numId="8" w16cid:durableId="2101945121">
    <w:abstractNumId w:val="4"/>
  </w:num>
  <w:num w:numId="9" w16cid:durableId="1229656328">
    <w:abstractNumId w:val="1"/>
  </w:num>
  <w:num w:numId="10" w16cid:durableId="1200629153">
    <w:abstractNumId w:val="6"/>
  </w:num>
  <w:num w:numId="11" w16cid:durableId="1450396653">
    <w:abstractNumId w:val="2"/>
  </w:num>
  <w:num w:numId="12" w16cid:durableId="530922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45"/>
    <w:rsid w:val="00010CE0"/>
    <w:rsid w:val="00016E6C"/>
    <w:rsid w:val="00022C45"/>
    <w:rsid w:val="0003204B"/>
    <w:rsid w:val="000326A9"/>
    <w:rsid w:val="0004105C"/>
    <w:rsid w:val="0004332C"/>
    <w:rsid w:val="000461D5"/>
    <w:rsid w:val="000529CA"/>
    <w:rsid w:val="000533F3"/>
    <w:rsid w:val="00054B65"/>
    <w:rsid w:val="00056FFE"/>
    <w:rsid w:val="00065DB4"/>
    <w:rsid w:val="00065EA8"/>
    <w:rsid w:val="00071603"/>
    <w:rsid w:val="0007392B"/>
    <w:rsid w:val="0008132E"/>
    <w:rsid w:val="000823D4"/>
    <w:rsid w:val="000B514E"/>
    <w:rsid w:val="000B51CC"/>
    <w:rsid w:val="000B6ECC"/>
    <w:rsid w:val="000C32C1"/>
    <w:rsid w:val="000C50F7"/>
    <w:rsid w:val="000D21A6"/>
    <w:rsid w:val="000D28EA"/>
    <w:rsid w:val="000E4F11"/>
    <w:rsid w:val="00115A4C"/>
    <w:rsid w:val="00120868"/>
    <w:rsid w:val="001303FD"/>
    <w:rsid w:val="0015001E"/>
    <w:rsid w:val="00161AF2"/>
    <w:rsid w:val="00162384"/>
    <w:rsid w:val="0017280C"/>
    <w:rsid w:val="001738BA"/>
    <w:rsid w:val="001878F4"/>
    <w:rsid w:val="001921CE"/>
    <w:rsid w:val="00192D97"/>
    <w:rsid w:val="00193F21"/>
    <w:rsid w:val="001A013A"/>
    <w:rsid w:val="001A4F7C"/>
    <w:rsid w:val="001B4BC5"/>
    <w:rsid w:val="001B7498"/>
    <w:rsid w:val="001C3161"/>
    <w:rsid w:val="001C3E34"/>
    <w:rsid w:val="001C7A28"/>
    <w:rsid w:val="001D1BB0"/>
    <w:rsid w:val="001D52B4"/>
    <w:rsid w:val="00210F74"/>
    <w:rsid w:val="00214595"/>
    <w:rsid w:val="00217A4F"/>
    <w:rsid w:val="00221469"/>
    <w:rsid w:val="00235BC5"/>
    <w:rsid w:val="00265362"/>
    <w:rsid w:val="00272597"/>
    <w:rsid w:val="002824CB"/>
    <w:rsid w:val="0028398C"/>
    <w:rsid w:val="002958E8"/>
    <w:rsid w:val="0029644C"/>
    <w:rsid w:val="002A44EC"/>
    <w:rsid w:val="002A671D"/>
    <w:rsid w:val="002A6FAB"/>
    <w:rsid w:val="002B7ECA"/>
    <w:rsid w:val="002C008A"/>
    <w:rsid w:val="002C1E7A"/>
    <w:rsid w:val="002D34C1"/>
    <w:rsid w:val="002D4BC0"/>
    <w:rsid w:val="002D5FC7"/>
    <w:rsid w:val="002E7BAD"/>
    <w:rsid w:val="002F139C"/>
    <w:rsid w:val="00310BF3"/>
    <w:rsid w:val="0031301B"/>
    <w:rsid w:val="00314DEA"/>
    <w:rsid w:val="0032446A"/>
    <w:rsid w:val="003365E0"/>
    <w:rsid w:val="00343CA6"/>
    <w:rsid w:val="00350E83"/>
    <w:rsid w:val="003557FA"/>
    <w:rsid w:val="00370E5B"/>
    <w:rsid w:val="00373A16"/>
    <w:rsid w:val="0038566E"/>
    <w:rsid w:val="00393446"/>
    <w:rsid w:val="003A2D4A"/>
    <w:rsid w:val="003D6445"/>
    <w:rsid w:val="003D7180"/>
    <w:rsid w:val="003F455C"/>
    <w:rsid w:val="00401DA8"/>
    <w:rsid w:val="004104CF"/>
    <w:rsid w:val="004129C5"/>
    <w:rsid w:val="00422DDE"/>
    <w:rsid w:val="0042383C"/>
    <w:rsid w:val="0042638C"/>
    <w:rsid w:val="0044261D"/>
    <w:rsid w:val="00443789"/>
    <w:rsid w:val="00463C0A"/>
    <w:rsid w:val="004653B1"/>
    <w:rsid w:val="00471329"/>
    <w:rsid w:val="00474605"/>
    <w:rsid w:val="00480276"/>
    <w:rsid w:val="00484F3A"/>
    <w:rsid w:val="00486539"/>
    <w:rsid w:val="00492451"/>
    <w:rsid w:val="00497232"/>
    <w:rsid w:val="004A1886"/>
    <w:rsid w:val="004C384C"/>
    <w:rsid w:val="004D0006"/>
    <w:rsid w:val="004D007E"/>
    <w:rsid w:val="004E686C"/>
    <w:rsid w:val="004E68FA"/>
    <w:rsid w:val="00510F2E"/>
    <w:rsid w:val="0052332E"/>
    <w:rsid w:val="00524254"/>
    <w:rsid w:val="0052660A"/>
    <w:rsid w:val="00535791"/>
    <w:rsid w:val="00537F28"/>
    <w:rsid w:val="0055002E"/>
    <w:rsid w:val="00554DDB"/>
    <w:rsid w:val="005A391C"/>
    <w:rsid w:val="005A6C0B"/>
    <w:rsid w:val="005B1C5A"/>
    <w:rsid w:val="005D5AAA"/>
    <w:rsid w:val="005E662A"/>
    <w:rsid w:val="005F2263"/>
    <w:rsid w:val="00610FE1"/>
    <w:rsid w:val="00617C95"/>
    <w:rsid w:val="0062014E"/>
    <w:rsid w:val="00622476"/>
    <w:rsid w:val="00622EB8"/>
    <w:rsid w:val="00630E29"/>
    <w:rsid w:val="00634CC5"/>
    <w:rsid w:val="00642100"/>
    <w:rsid w:val="00643D30"/>
    <w:rsid w:val="006460BA"/>
    <w:rsid w:val="0065065B"/>
    <w:rsid w:val="006509B6"/>
    <w:rsid w:val="00662557"/>
    <w:rsid w:val="0066367E"/>
    <w:rsid w:val="006703EC"/>
    <w:rsid w:val="00680E47"/>
    <w:rsid w:val="00682125"/>
    <w:rsid w:val="006822E6"/>
    <w:rsid w:val="006B07C9"/>
    <w:rsid w:val="006B51A4"/>
    <w:rsid w:val="006B53B2"/>
    <w:rsid w:val="006D3286"/>
    <w:rsid w:val="006E5BCB"/>
    <w:rsid w:val="006E7DF2"/>
    <w:rsid w:val="006F2962"/>
    <w:rsid w:val="006F7B3B"/>
    <w:rsid w:val="00702A83"/>
    <w:rsid w:val="00710496"/>
    <w:rsid w:val="007118B6"/>
    <w:rsid w:val="00717E98"/>
    <w:rsid w:val="00725AF8"/>
    <w:rsid w:val="00736CAF"/>
    <w:rsid w:val="0073756A"/>
    <w:rsid w:val="00745E10"/>
    <w:rsid w:val="00746FAD"/>
    <w:rsid w:val="00764F40"/>
    <w:rsid w:val="00777C09"/>
    <w:rsid w:val="00780582"/>
    <w:rsid w:val="0078193D"/>
    <w:rsid w:val="00793D84"/>
    <w:rsid w:val="007A0CAC"/>
    <w:rsid w:val="007A5AC8"/>
    <w:rsid w:val="007B6762"/>
    <w:rsid w:val="007B782D"/>
    <w:rsid w:val="007C7B9B"/>
    <w:rsid w:val="007D5ACB"/>
    <w:rsid w:val="007E02A0"/>
    <w:rsid w:val="007E0E69"/>
    <w:rsid w:val="007E24D2"/>
    <w:rsid w:val="007E6E47"/>
    <w:rsid w:val="00813913"/>
    <w:rsid w:val="00830C2F"/>
    <w:rsid w:val="00841485"/>
    <w:rsid w:val="00846F00"/>
    <w:rsid w:val="008747F9"/>
    <w:rsid w:val="00896E44"/>
    <w:rsid w:val="008A37CB"/>
    <w:rsid w:val="008A5858"/>
    <w:rsid w:val="008B5CBF"/>
    <w:rsid w:val="008C1812"/>
    <w:rsid w:val="008D2281"/>
    <w:rsid w:val="008D62B2"/>
    <w:rsid w:val="008E0374"/>
    <w:rsid w:val="008E1C0C"/>
    <w:rsid w:val="008E749D"/>
    <w:rsid w:val="008F02CE"/>
    <w:rsid w:val="008F3585"/>
    <w:rsid w:val="008F7B54"/>
    <w:rsid w:val="0091757C"/>
    <w:rsid w:val="00930E1F"/>
    <w:rsid w:val="0093529D"/>
    <w:rsid w:val="00941557"/>
    <w:rsid w:val="0094476D"/>
    <w:rsid w:val="00957853"/>
    <w:rsid w:val="0098078A"/>
    <w:rsid w:val="00980C9F"/>
    <w:rsid w:val="0098337A"/>
    <w:rsid w:val="00984E0E"/>
    <w:rsid w:val="00987B5C"/>
    <w:rsid w:val="00991A0C"/>
    <w:rsid w:val="009A67E4"/>
    <w:rsid w:val="009C06F5"/>
    <w:rsid w:val="009C179E"/>
    <w:rsid w:val="009C3EEF"/>
    <w:rsid w:val="009D7CC1"/>
    <w:rsid w:val="009E78E5"/>
    <w:rsid w:val="00A10E3C"/>
    <w:rsid w:val="00A12807"/>
    <w:rsid w:val="00A225DD"/>
    <w:rsid w:val="00A22A5B"/>
    <w:rsid w:val="00A248DC"/>
    <w:rsid w:val="00A273C1"/>
    <w:rsid w:val="00A33DD6"/>
    <w:rsid w:val="00A37552"/>
    <w:rsid w:val="00A44143"/>
    <w:rsid w:val="00A529C6"/>
    <w:rsid w:val="00A57890"/>
    <w:rsid w:val="00A57EBF"/>
    <w:rsid w:val="00A6389C"/>
    <w:rsid w:val="00A65BC9"/>
    <w:rsid w:val="00A73925"/>
    <w:rsid w:val="00AA72D5"/>
    <w:rsid w:val="00AB3086"/>
    <w:rsid w:val="00AB3733"/>
    <w:rsid w:val="00AF6F16"/>
    <w:rsid w:val="00B047A6"/>
    <w:rsid w:val="00B0480F"/>
    <w:rsid w:val="00B057EE"/>
    <w:rsid w:val="00B06733"/>
    <w:rsid w:val="00B127C5"/>
    <w:rsid w:val="00B13BAB"/>
    <w:rsid w:val="00B146EC"/>
    <w:rsid w:val="00B40E03"/>
    <w:rsid w:val="00B449F0"/>
    <w:rsid w:val="00B521E1"/>
    <w:rsid w:val="00B54A2F"/>
    <w:rsid w:val="00B60AA7"/>
    <w:rsid w:val="00B6382C"/>
    <w:rsid w:val="00B700E0"/>
    <w:rsid w:val="00B727C9"/>
    <w:rsid w:val="00B761F0"/>
    <w:rsid w:val="00B83DC6"/>
    <w:rsid w:val="00B92EA7"/>
    <w:rsid w:val="00BA13E8"/>
    <w:rsid w:val="00BA4E90"/>
    <w:rsid w:val="00BB54D2"/>
    <w:rsid w:val="00BB7766"/>
    <w:rsid w:val="00BD50EF"/>
    <w:rsid w:val="00BD5BC3"/>
    <w:rsid w:val="00BE3D08"/>
    <w:rsid w:val="00BF1D38"/>
    <w:rsid w:val="00BF2DC3"/>
    <w:rsid w:val="00C03D0E"/>
    <w:rsid w:val="00C044ED"/>
    <w:rsid w:val="00C269F3"/>
    <w:rsid w:val="00C33F36"/>
    <w:rsid w:val="00C3522C"/>
    <w:rsid w:val="00C35F98"/>
    <w:rsid w:val="00C53C8C"/>
    <w:rsid w:val="00C5728B"/>
    <w:rsid w:val="00C651E4"/>
    <w:rsid w:val="00C81E7F"/>
    <w:rsid w:val="00C83409"/>
    <w:rsid w:val="00C85A47"/>
    <w:rsid w:val="00C87819"/>
    <w:rsid w:val="00C87C50"/>
    <w:rsid w:val="00C97EEE"/>
    <w:rsid w:val="00CA3E98"/>
    <w:rsid w:val="00CC4852"/>
    <w:rsid w:val="00CD1C1E"/>
    <w:rsid w:val="00CD2421"/>
    <w:rsid w:val="00CE2027"/>
    <w:rsid w:val="00CF3614"/>
    <w:rsid w:val="00D03037"/>
    <w:rsid w:val="00D07EDD"/>
    <w:rsid w:val="00D14253"/>
    <w:rsid w:val="00D16E88"/>
    <w:rsid w:val="00D216DB"/>
    <w:rsid w:val="00D261E7"/>
    <w:rsid w:val="00D32D7B"/>
    <w:rsid w:val="00D349B8"/>
    <w:rsid w:val="00D67965"/>
    <w:rsid w:val="00D74A0E"/>
    <w:rsid w:val="00DA5146"/>
    <w:rsid w:val="00DC2689"/>
    <w:rsid w:val="00DD4EB8"/>
    <w:rsid w:val="00DE329E"/>
    <w:rsid w:val="00DF0B61"/>
    <w:rsid w:val="00E0011F"/>
    <w:rsid w:val="00E07D6F"/>
    <w:rsid w:val="00E128E2"/>
    <w:rsid w:val="00E33155"/>
    <w:rsid w:val="00E43E11"/>
    <w:rsid w:val="00E4789D"/>
    <w:rsid w:val="00E64338"/>
    <w:rsid w:val="00E84D5B"/>
    <w:rsid w:val="00E85ABB"/>
    <w:rsid w:val="00E964F5"/>
    <w:rsid w:val="00EA6CE1"/>
    <w:rsid w:val="00ED0418"/>
    <w:rsid w:val="00ED124F"/>
    <w:rsid w:val="00ED2B8C"/>
    <w:rsid w:val="00ED4CBD"/>
    <w:rsid w:val="00ED531E"/>
    <w:rsid w:val="00ED6305"/>
    <w:rsid w:val="00EF0320"/>
    <w:rsid w:val="00EF04F1"/>
    <w:rsid w:val="00EF0B2E"/>
    <w:rsid w:val="00F0194A"/>
    <w:rsid w:val="00F048A3"/>
    <w:rsid w:val="00F14293"/>
    <w:rsid w:val="00F143F5"/>
    <w:rsid w:val="00F158CA"/>
    <w:rsid w:val="00F213ED"/>
    <w:rsid w:val="00F22810"/>
    <w:rsid w:val="00F22D04"/>
    <w:rsid w:val="00F31247"/>
    <w:rsid w:val="00F337B8"/>
    <w:rsid w:val="00F364B9"/>
    <w:rsid w:val="00F36604"/>
    <w:rsid w:val="00F56598"/>
    <w:rsid w:val="00F648D9"/>
    <w:rsid w:val="00F77722"/>
    <w:rsid w:val="00F92461"/>
    <w:rsid w:val="00F932D4"/>
    <w:rsid w:val="00FC7FC5"/>
    <w:rsid w:val="00FD1DE8"/>
    <w:rsid w:val="00FE2A5D"/>
    <w:rsid w:val="00FE2A65"/>
    <w:rsid w:val="00FE2DA9"/>
    <w:rsid w:val="00FE4FCE"/>
    <w:rsid w:val="00FF1820"/>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4D03F"/>
  <w15:chartTrackingRefBased/>
  <w15:docId w15:val="{95F579D3-2875-402A-9DD1-71BCBF54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uiPriority w:val="9"/>
    <w:qFormat/>
    <w:rsid w:val="005B1C5A"/>
    <w:pPr>
      <w:spacing w:before="100" w:beforeAutospacing="1" w:after="100" w:afterAutospacing="1" w:line="240" w:lineRule="auto"/>
      <w:ind w:left="0"/>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43"/>
    <w:pPr>
      <w:ind w:left="720"/>
      <w:contextualSpacing/>
    </w:pPr>
  </w:style>
  <w:style w:type="character" w:customStyle="1" w:styleId="a">
    <w:name w:val="a"/>
    <w:basedOn w:val="DefaultParagraphFont"/>
    <w:rsid w:val="00484F3A"/>
  </w:style>
  <w:style w:type="character" w:customStyle="1" w:styleId="mi">
    <w:name w:val="mi"/>
    <w:basedOn w:val="DefaultParagraphFont"/>
    <w:rsid w:val="00E85ABB"/>
  </w:style>
  <w:style w:type="character" w:customStyle="1" w:styleId="mo">
    <w:name w:val="mo"/>
    <w:basedOn w:val="DefaultParagraphFont"/>
    <w:rsid w:val="00E85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970697">
      <w:bodyDiv w:val="1"/>
      <w:marLeft w:val="0"/>
      <w:marRight w:val="0"/>
      <w:marTop w:val="0"/>
      <w:marBottom w:val="0"/>
      <w:divBdr>
        <w:top w:val="none" w:sz="0" w:space="0" w:color="auto"/>
        <w:left w:val="none" w:sz="0" w:space="0" w:color="auto"/>
        <w:bottom w:val="none" w:sz="0" w:space="0" w:color="auto"/>
        <w:right w:val="none" w:sz="0" w:space="0" w:color="auto"/>
      </w:divBdr>
    </w:div>
    <w:div w:id="1221361177">
      <w:bodyDiv w:val="1"/>
      <w:marLeft w:val="0"/>
      <w:marRight w:val="0"/>
      <w:marTop w:val="0"/>
      <w:marBottom w:val="0"/>
      <w:divBdr>
        <w:top w:val="none" w:sz="0" w:space="0" w:color="auto"/>
        <w:left w:val="none" w:sz="0" w:space="0" w:color="auto"/>
        <w:bottom w:val="none" w:sz="0" w:space="0" w:color="auto"/>
        <w:right w:val="none" w:sz="0" w:space="0" w:color="auto"/>
      </w:divBdr>
    </w:div>
    <w:div w:id="1227568815">
      <w:bodyDiv w:val="1"/>
      <w:marLeft w:val="0"/>
      <w:marRight w:val="0"/>
      <w:marTop w:val="0"/>
      <w:marBottom w:val="0"/>
      <w:divBdr>
        <w:top w:val="none" w:sz="0" w:space="0" w:color="auto"/>
        <w:left w:val="none" w:sz="0" w:space="0" w:color="auto"/>
        <w:bottom w:val="none" w:sz="0" w:space="0" w:color="auto"/>
        <w:right w:val="none" w:sz="0" w:space="0" w:color="auto"/>
      </w:divBdr>
    </w:div>
    <w:div w:id="1413089725">
      <w:bodyDiv w:val="1"/>
      <w:marLeft w:val="0"/>
      <w:marRight w:val="0"/>
      <w:marTop w:val="0"/>
      <w:marBottom w:val="0"/>
      <w:divBdr>
        <w:top w:val="none" w:sz="0" w:space="0" w:color="auto"/>
        <w:left w:val="none" w:sz="0" w:space="0" w:color="auto"/>
        <w:bottom w:val="none" w:sz="0" w:space="0" w:color="auto"/>
        <w:right w:val="none" w:sz="0" w:space="0" w:color="auto"/>
      </w:divBdr>
    </w:div>
    <w:div w:id="1477262293">
      <w:bodyDiv w:val="1"/>
      <w:marLeft w:val="0"/>
      <w:marRight w:val="0"/>
      <w:marTop w:val="0"/>
      <w:marBottom w:val="0"/>
      <w:divBdr>
        <w:top w:val="none" w:sz="0" w:space="0" w:color="auto"/>
        <w:left w:val="none" w:sz="0" w:space="0" w:color="auto"/>
        <w:bottom w:val="none" w:sz="0" w:space="0" w:color="auto"/>
        <w:right w:val="none" w:sz="0" w:space="0" w:color="auto"/>
      </w:divBdr>
    </w:div>
    <w:div w:id="1489902891">
      <w:bodyDiv w:val="1"/>
      <w:marLeft w:val="0"/>
      <w:marRight w:val="0"/>
      <w:marTop w:val="0"/>
      <w:marBottom w:val="0"/>
      <w:divBdr>
        <w:top w:val="none" w:sz="0" w:space="0" w:color="auto"/>
        <w:left w:val="none" w:sz="0" w:space="0" w:color="auto"/>
        <w:bottom w:val="none" w:sz="0" w:space="0" w:color="auto"/>
        <w:right w:val="none" w:sz="0" w:space="0" w:color="auto"/>
      </w:divBdr>
    </w:div>
    <w:div w:id="1542814990">
      <w:bodyDiv w:val="1"/>
      <w:marLeft w:val="0"/>
      <w:marRight w:val="0"/>
      <w:marTop w:val="0"/>
      <w:marBottom w:val="0"/>
      <w:divBdr>
        <w:top w:val="none" w:sz="0" w:space="0" w:color="auto"/>
        <w:left w:val="none" w:sz="0" w:space="0" w:color="auto"/>
        <w:bottom w:val="none" w:sz="0" w:space="0" w:color="auto"/>
        <w:right w:val="none" w:sz="0" w:space="0" w:color="auto"/>
      </w:divBdr>
    </w:div>
    <w:div w:id="210791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10</Pages>
  <Words>833</Words>
  <Characters>4909</Characters>
  <Application>Microsoft Office Word</Application>
  <DocSecurity>0</DocSecurity>
  <Lines>122</Lines>
  <Paragraphs>37</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Chintapalli</dc:creator>
  <cp:keywords/>
  <dc:description/>
  <cp:lastModifiedBy>Srivalli Chintapalli</cp:lastModifiedBy>
  <cp:revision>268</cp:revision>
  <dcterms:created xsi:type="dcterms:W3CDTF">2023-12-04T02:49:00Z</dcterms:created>
  <dcterms:modified xsi:type="dcterms:W3CDTF">2023-12-05T02:31:00Z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2a0773cd8a952a1abef647b74dc1907ee70ce961d6096cc916bf719ad76ea201</vt:lpwstr>
  </property>
</Properties>
</file>